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INTRODUÇÃO</w:t>
      </w:r>
    </w:p>
    <w:p>
      <w:pPr>
        <w:pStyle w:val="Normal"/>
        <w:spacing w:lineRule="auto" w:line="276"/>
        <w:ind w:firstLine="708"/>
        <w:jc w:val="both"/>
        <w:rPr/>
      </w:pPr>
      <w:del w:id="0" w:author="Usuário" w:date="2017-12-04T10:45:00Z">
        <w:r>
          <w:rPr>
            <w:rFonts w:cs="Times New Roman" w:ascii="Times New Roman" w:hAnsi="Times New Roman"/>
            <w:sz w:val="24"/>
            <w:szCs w:val="24"/>
            <w:lang w:val="pt-PT"/>
          </w:rPr>
          <w:delText>Segundo a Organização Mundial de Saúde (OMS), a inatividade física tem sido citada como o 4º fator de risco global para a mortalidade, especialmente em países de renda média-alta (Lee</w:delText>
        </w:r>
      </w:del>
      <w:del w:id="1" w:author="Usuário" w:date="2017-12-04T10:45:00Z">
        <w:r>
          <w:rPr>
            <w:rFonts w:cs="Times New Roman" w:ascii="Times New Roman" w:hAnsi="Times New Roman"/>
            <w:sz w:val="24"/>
            <w:szCs w:val="24"/>
          </w:rPr>
          <w:delText xml:space="preserve"> D., et al 2017</w:delText>
        </w:r>
      </w:del>
      <w:del w:id="2" w:author="Usuário" w:date="2017-12-04T10:45:00Z">
        <w:r>
          <w:rPr>
            <w:rFonts w:cs="Times New Roman" w:ascii="Times New Roman" w:hAnsi="Times New Roman"/>
            <w:sz w:val="24"/>
            <w:szCs w:val="24"/>
            <w:lang w:val="pt-PT"/>
          </w:rPr>
          <w:delText>). Há evidências que atividade física em ambientes externos tem um resultado benéfico melhor sobre o bem-estar físico e mental do que a pratica de atividade física em ambientes fechados (</w:delText>
        </w:r>
      </w:del>
      <w:del w:id="3" w:author="Usuário" w:date="2017-12-04T10:45:00Z">
        <w:r>
          <w:rPr>
            <w:rFonts w:cs="Times New Roman" w:ascii="Times New Roman" w:hAnsi="Times New Roman"/>
            <w:sz w:val="24"/>
            <w:szCs w:val="24"/>
          </w:rPr>
          <w:delText xml:space="preserve">Thompson C., et al </w:delText>
        </w:r>
      </w:del>
      <w:del w:id="4" w:author="Usuário" w:date="2017-12-04T10:45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2011; </w:delText>
        </w:r>
      </w:del>
      <w:del w:id="5" w:author="Usuário" w:date="2017-12-04T10:45:00Z">
        <w:r>
          <w:rPr>
            <w:rFonts w:cs="Times New Roman" w:ascii="Times New Roman" w:hAnsi="Times New Roman"/>
            <w:sz w:val="24"/>
            <w:szCs w:val="24"/>
          </w:rPr>
          <w:delText xml:space="preserve">Junior, Mechelen e Verhagen, </w:delText>
        </w:r>
      </w:del>
      <w:del w:id="6" w:author="Usuário" w:date="2017-12-04T10:45:00Z">
        <w:r>
          <w:rPr>
            <w:rFonts w:cs="Times New Roman" w:ascii="Times New Roman" w:hAnsi="Times New Roman"/>
            <w:sz w:val="24"/>
            <w:szCs w:val="24"/>
            <w:lang w:val="pt-PT"/>
          </w:rPr>
          <w:delText>2017).</w:delText>
        </w:r>
      </w:del>
    </w:p>
    <w:p>
      <w:pPr>
        <w:pStyle w:val="Normal"/>
        <w:spacing w:lineRule="auto" w:line="276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A corrida está entre as atividades físicas mais populares em todo o mundo</w:t>
      </w:r>
      <w:del w:id="7" w:author="Usuário" w:date="2017-12-04T09:53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 e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>,</w:t>
      </w:r>
      <w:ins w:id="8" w:author="Usuário" w:date="2017-12-04T09:53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 com</w:t>
        </w:r>
      </w:ins>
      <w:ins w:id="9" w:author="Usuário" w:date="2017-12-04T09:54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 </w:t>
        </w:r>
      </w:ins>
      <w:r>
        <w:rPr>
          <w:rFonts w:cs="Times New Roman" w:ascii="Times New Roman" w:hAnsi="Times New Roman"/>
          <w:sz w:val="24"/>
          <w:szCs w:val="24"/>
          <w:lang w:val="pt-PT"/>
        </w:rPr>
        <w:t xml:space="preserve"> </w:t>
      </w:r>
      <w:del w:id="10" w:author="Usuário" w:date="2017-12-04T09:54:00Z">
        <w:r>
          <w:rPr>
            <w:rFonts w:cs="Times New Roman" w:ascii="Times New Roman" w:hAnsi="Times New Roman"/>
            <w:sz w:val="24"/>
            <w:szCs w:val="24"/>
            <w:lang w:val="pt-PT"/>
          </w:rPr>
          <w:delText>devido aos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benefícios para a saúde (</w:t>
      </w:r>
      <w:r>
        <w:rPr>
          <w:rFonts w:cs="Times New Roman" w:ascii="Times New Roman" w:hAnsi="Times New Roman"/>
          <w:sz w:val="24"/>
          <w:szCs w:val="24"/>
        </w:rPr>
        <w:t>Pazin J, 2008</w:t>
      </w:r>
      <w:r>
        <w:rPr>
          <w:rFonts w:cs="Times New Roman" w:ascii="Times New Roman" w:hAnsi="Times New Roman"/>
          <w:sz w:val="24"/>
          <w:szCs w:val="24"/>
          <w:lang w:val="pt-PT"/>
        </w:rPr>
        <w:t>) e um impacto significativo na longevidade (</w:t>
      </w:r>
      <w:r>
        <w:rPr>
          <w:rFonts w:cs="Times New Roman" w:ascii="Times New Roman" w:hAnsi="Times New Roman"/>
          <w:sz w:val="24"/>
          <w:szCs w:val="24"/>
        </w:rPr>
        <w:t>Lee D, 2014; Oja P et al., 2016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), </w:t>
      </w:r>
      <w:ins w:id="11" w:author="Usuário" w:date="2017-12-04T09:54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reduzindo  de 25% à 40% </w:t>
        </w:r>
      </w:ins>
      <w:ins w:id="12" w:author="Usuário" w:date="2017-12-04T10:44:00Z">
        <w:r>
          <w:rPr>
            <w:rFonts w:cs="Times New Roman" w:ascii="Times New Roman" w:hAnsi="Times New Roman"/>
            <w:sz w:val="24"/>
            <w:szCs w:val="24"/>
            <w:lang w:val="pt-PT"/>
          </w:rPr>
          <w:t>a</w:t>
        </w:r>
      </w:ins>
      <w:ins w:id="13" w:author="Usuário" w:date="2017-12-04T09:54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 mortalidade precoce (</w:t>
        </w:r>
      </w:ins>
      <w:ins w:id="14" w:author="Usuário" w:date="2017-12-04T09:54:00Z">
        <w:r>
          <w:rPr>
            <w:rFonts w:cs="Times New Roman" w:ascii="Times New Roman" w:hAnsi="Times New Roman"/>
            <w:sz w:val="24"/>
            <w:szCs w:val="24"/>
          </w:rPr>
          <w:t>Schnohr P, et al 2013; cdc.gov, 2014</w:t>
        </w:r>
      </w:ins>
      <w:ins w:id="15" w:author="Usuário" w:date="2017-12-04T09:54:00Z">
        <w:r>
          <w:rPr>
            <w:rFonts w:cs="Times New Roman" w:ascii="Times New Roman" w:hAnsi="Times New Roman"/>
            <w:sz w:val="24"/>
            <w:szCs w:val="24"/>
            <w:lang w:val="pt-PT"/>
          </w:rPr>
          <w:t>).</w:t>
        </w:r>
      </w:ins>
      <w:ins w:id="16" w:author="Usuário" w:date="2017-12-04T09:55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 O</w:t>
        </w:r>
      </w:ins>
      <w:del w:id="17" w:author="Usuário" w:date="2017-12-04T09:55:00Z">
        <w:r>
          <w:rPr>
            <w:rFonts w:cs="Times New Roman" w:ascii="Times New Roman" w:hAnsi="Times New Roman"/>
            <w:sz w:val="24"/>
            <w:szCs w:val="24"/>
            <w:lang w:val="pt-PT"/>
          </w:rPr>
          <w:delText>o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número de corredores tem crescido significativamente na última década, </w:t>
      </w:r>
      <w:ins w:id="18" w:author="Usuário" w:date="2017-12-04T09:55:00Z">
        <w:r>
          <w:rPr>
            <w:rFonts w:cs="Times New Roman" w:ascii="Times New Roman" w:hAnsi="Times New Roman"/>
            <w:sz w:val="24"/>
            <w:szCs w:val="24"/>
            <w:lang w:val="pt-PT"/>
          </w:rPr>
          <w:t>considerand</w:t>
        </w:r>
      </w:ins>
      <w:ins w:id="19" w:author="Usuário" w:date="2017-12-04T10:45:00Z">
        <w:r>
          <w:rPr>
            <w:rFonts w:cs="Times New Roman" w:ascii="Times New Roman" w:hAnsi="Times New Roman"/>
            <w:sz w:val="24"/>
            <w:szCs w:val="24"/>
            <w:lang w:val="pt-PT"/>
          </w:rPr>
          <w:t>o</w:t>
        </w:r>
      </w:ins>
      <w:ins w:id="20" w:author="Usuário" w:date="2017-12-04T09:55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 que essa </w:t>
        </w:r>
      </w:ins>
      <w:del w:id="21" w:author="Usuário" w:date="2017-12-04T09:55:00Z">
        <w:r>
          <w:rPr>
            <w:rFonts w:cs="Times New Roman" w:ascii="Times New Roman" w:hAnsi="Times New Roman"/>
            <w:sz w:val="24"/>
            <w:szCs w:val="24"/>
            <w:lang w:val="pt-PT"/>
          </w:rPr>
          <w:delText>além de ser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</w:t>
      </w:r>
      <w:ins w:id="22" w:author="Usuário" w:date="2017-12-04T09:55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é </w:t>
        </w:r>
      </w:ins>
      <w:r>
        <w:rPr>
          <w:rFonts w:cs="Times New Roman" w:ascii="Times New Roman" w:hAnsi="Times New Roman"/>
          <w:sz w:val="24"/>
          <w:szCs w:val="24"/>
          <w:lang w:val="pt-PT"/>
        </w:rPr>
        <w:t>uma modalidade de baixo custo para sua prática e de fácil implementação (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Saragiotto et al, 2014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). </w:t>
      </w:r>
    </w:p>
    <w:p>
      <w:pPr>
        <w:pStyle w:val="Normal"/>
        <w:spacing w:lineRule="auto" w:line="276"/>
        <w:ind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No entanto, correr pode causar lesões (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Vasiliadis e Angelo V</w:t>
      </w:r>
      <w:r>
        <w:rPr>
          <w:rFonts w:cs="Times New Roman" w:ascii="Times New Roman" w:hAnsi="Times New Roman"/>
          <w:sz w:val="24"/>
          <w:szCs w:val="24"/>
          <w:lang w:val="pt-PT"/>
        </w:rPr>
        <w:t>, 2017),</w:t>
      </w:r>
      <w:r>
        <w:rPr>
          <w:rFonts w:cs="Times New Roman" w:ascii="Times New Roman" w:hAnsi="Times New Roman"/>
          <w:bCs/>
          <w:sz w:val="24"/>
          <w:szCs w:val="24"/>
        </w:rPr>
        <w:t xml:space="preserve"> com maior prevalência nos membros inferiores </w:t>
      </w:r>
      <w:del w:id="23" w:author="Usuário" w:date="2017-12-04T09:56:00Z">
        <w:r>
          <w:rPr>
            <w:rFonts w:cs="Times New Roman" w:ascii="Times New Roman" w:hAnsi="Times New Roman"/>
            <w:bCs/>
            <w:sz w:val="24"/>
            <w:szCs w:val="24"/>
          </w:rPr>
          <w:delText>(MMII)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</w:rPr>
        <w:t>Neto T, 2013</w:t>
      </w:r>
      <w:r>
        <w:rPr>
          <w:rFonts w:cs="Times New Roman" w:ascii="Times New Roman" w:hAnsi="Times New Roman"/>
          <w:bCs/>
          <w:sz w:val="24"/>
          <w:szCs w:val="24"/>
        </w:rPr>
        <w:t>)</w:t>
      </w:r>
      <w:ins w:id="24" w:author="Usuário" w:date="2017-12-04T09:56:00Z">
        <w:r>
          <w:rPr>
            <w:rFonts w:cs="Times New Roman" w:ascii="Times New Roman" w:hAnsi="Times New Roman"/>
            <w:bCs/>
            <w:sz w:val="24"/>
            <w:szCs w:val="24"/>
          </w:rPr>
          <w:t xml:space="preserve">. O </w:t>
        </w:r>
      </w:ins>
      <w:del w:id="25" w:author="Usuário" w:date="2017-12-04T09:56:00Z">
        <w:r>
          <w:rPr>
            <w:rFonts w:cs="Times New Roman" w:ascii="Times New Roman" w:hAnsi="Times New Roman"/>
            <w:bCs/>
            <w:sz w:val="24"/>
            <w:szCs w:val="24"/>
          </w:rPr>
          <w:delText xml:space="preserve"> , </w:delText>
        </w:r>
      </w:del>
      <w:del w:id="26" w:author="Usuário" w:date="2017-12-04T09:56:00Z">
        <w:r>
          <w:rPr>
            <w:rFonts w:cs="Times New Roman" w:ascii="Times New Roman" w:hAnsi="Times New Roman"/>
            <w:bCs/>
            <w:sz w:val="24"/>
            <w:szCs w:val="24"/>
            <w:lang w:val="pt-PT"/>
          </w:rPr>
          <w:delText>o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risco de lesões relacionadas à corrida </w:t>
      </w:r>
      <w:del w:id="27" w:author="Usuário" w:date="2017-12-04T09:56:00Z">
        <w:r>
          <w:rPr>
            <w:rFonts w:cs="Times New Roman" w:ascii="Times New Roman" w:hAnsi="Times New Roman"/>
            <w:sz w:val="24"/>
            <w:szCs w:val="24"/>
            <w:lang w:val="pt-PT"/>
          </w:rPr>
          <w:delText>(LRC)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é uma questão que preocupa po</w:t>
      </w:r>
      <w:ins w:id="28" w:author="Usuário" w:date="2017-12-04T09:56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is </w:t>
        </w:r>
      </w:ins>
      <w:del w:id="29" w:author="Usuário" w:date="2017-12-04T09:56:00Z">
        <w:r>
          <w:rPr>
            <w:rFonts w:cs="Times New Roman" w:ascii="Times New Roman" w:hAnsi="Times New Roman"/>
            <w:sz w:val="24"/>
            <w:szCs w:val="24"/>
            <w:lang w:val="pt-PT"/>
          </w:rPr>
          <w:delText>rque as LRC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pode</w:t>
      </w:r>
      <w:del w:id="30" w:author="Usuário" w:date="2017-12-04T10:45:00Z">
        <w:r>
          <w:rPr>
            <w:rFonts w:cs="Times New Roman" w:ascii="Times New Roman" w:hAnsi="Times New Roman"/>
            <w:sz w:val="24"/>
            <w:szCs w:val="24"/>
            <w:lang w:val="pt-PT"/>
          </w:rPr>
          <w:delText>m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atingir maiores n</w:t>
      </w:r>
      <w:ins w:id="31" w:author="Usuário" w:date="2017-12-04T09:56:00Z">
        <w:r>
          <w:rPr>
            <w:rFonts w:cs="Times New Roman" w:ascii="Times New Roman" w:hAnsi="Times New Roman"/>
            <w:sz w:val="24"/>
            <w:szCs w:val="24"/>
            <w:lang w:val="pt-PT"/>
          </w:rPr>
          <w:t>í</w:t>
        </w:r>
      </w:ins>
      <w:del w:id="32" w:author="Usuário" w:date="2017-12-04T09:56:00Z">
        <w:r>
          <w:rPr>
            <w:rFonts w:cs="Times New Roman" w:ascii="Times New Roman" w:hAnsi="Times New Roman"/>
            <w:sz w:val="24"/>
            <w:szCs w:val="24"/>
            <w:lang w:val="pt-PT"/>
          </w:rPr>
          <w:delText>i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veis de gravidade, </w:t>
      </w:r>
      <w:ins w:id="33" w:author="Usuário" w:date="2017-12-04T09:56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além de poder </w:t>
        </w:r>
      </w:ins>
      <w:del w:id="34" w:author="Usuário" w:date="2017-12-04T09:56:00Z">
        <w:r>
          <w:rPr>
            <w:rFonts w:cs="Times New Roman" w:ascii="Times New Roman" w:hAnsi="Times New Roman"/>
            <w:sz w:val="24"/>
            <w:szCs w:val="24"/>
            <w:lang w:val="pt-PT"/>
          </w:rPr>
          <w:delText>podendo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</w:t>
      </w:r>
      <w:ins w:id="35" w:author="Usuário" w:date="2017-12-04T09:56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reduzir </w:t>
        </w:r>
      </w:ins>
      <w:del w:id="36" w:author="Usuário" w:date="2017-12-04T09:56:00Z">
        <w:r>
          <w:rPr>
            <w:rFonts w:cs="Times New Roman" w:ascii="Times New Roman" w:hAnsi="Times New Roman"/>
            <w:sz w:val="24"/>
            <w:szCs w:val="24"/>
            <w:lang w:val="pt-PT"/>
          </w:rPr>
          <w:delText>diminuir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a motivação desta pratica esportiva (</w:t>
      </w:r>
      <w:r>
        <w:rPr>
          <w:rFonts w:cs="Times New Roman" w:ascii="Times New Roman" w:hAnsi="Times New Roman"/>
          <w:sz w:val="24"/>
          <w:szCs w:val="24"/>
        </w:rPr>
        <w:t>Junior et al, 2016; Junior, Mechelen e Verhagen 2017</w:t>
      </w:r>
      <w:r>
        <w:rPr>
          <w:rFonts w:cs="Times New Roman" w:ascii="Times New Roman" w:hAnsi="Times New Roman"/>
          <w:sz w:val="24"/>
          <w:szCs w:val="24"/>
          <w:lang w:val="pt-PT"/>
        </w:rPr>
        <w:t>).</w:t>
      </w:r>
      <w:ins w:id="37" w:author="Usuário" w:date="2017-12-04T10:46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 </w:t>
        </w:r>
      </w:ins>
      <w:r>
        <w:rPr>
          <w:rFonts w:cs="Times New Roman" w:ascii="Times New Roman" w:hAnsi="Times New Roman"/>
          <w:bCs/>
          <w:sz w:val="24"/>
          <w:szCs w:val="24"/>
        </w:rPr>
        <w:t>Estudos apontam que 24% e 65% dos corredores recreativos são acometidos por alguma lesão anualmente (Macera et al., 1989; Van Mechelen, 1992; Wen, Puffer, Schmalzried, 1997, Buist et al., 2010; Ferber e Macdonald 2014), ou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 6,8 a 59 lesões a cada 1.000 horas de exposição a corrida (</w:t>
      </w:r>
      <w:r>
        <w:rPr>
          <w:rFonts w:cs="Times New Roman" w:ascii="Times New Roman" w:hAnsi="Times New Roman"/>
          <w:sz w:val="24"/>
          <w:szCs w:val="24"/>
        </w:rPr>
        <w:t xml:space="preserve">Videbaek S et al., </w:t>
      </w:r>
      <w:r>
        <w:rPr>
          <w:rFonts w:cs="Times New Roman" w:ascii="Times New Roman" w:hAnsi="Times New Roman"/>
          <w:sz w:val="24"/>
          <w:szCs w:val="24"/>
          <w:lang w:val="pt-PT"/>
        </w:rPr>
        <w:t>2015).</w:t>
      </w:r>
    </w:p>
    <w:p>
      <w:pPr>
        <w:pStyle w:val="Normal"/>
        <w:spacing w:lineRule="auto" w:line="276"/>
        <w:ind w:firstLine="708"/>
        <w:jc w:val="both"/>
        <w:rPr/>
      </w:pPr>
      <w:ins w:id="38" w:author="Autor desconhecido" w:date="2018-05-26T15:13:12Z">
        <w:r>
          <w:rPr>
            <w:rFonts w:cs="Times New Roman" w:ascii="Times New Roman" w:hAnsi="Times New Roman"/>
            <w:sz w:val="24"/>
            <w:szCs w:val="24"/>
            <w:lang w:val="pt-PT"/>
          </w:rPr>
          <w:t>Blablablablabla</w:t>
        </w:r>
      </w:ins>
    </w:p>
    <w:p>
      <w:pPr>
        <w:pStyle w:val="Normal"/>
        <w:spacing w:lineRule="auto" w:line="276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del w:id="39" w:author="Usuário" w:date="2017-12-04T10:48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Segundo Reed Ferber e Shari Macdonald, 2014), em um livro publicado baseado em evidências ciêntificas, relatam que </w:delText>
        </w:r>
      </w:del>
      <w:del w:id="40" w:author="Usuário" w:date="2017-12-04T10:46:00Z">
        <w:r>
          <w:rPr>
            <w:rFonts w:cs="Times New Roman" w:ascii="Times New Roman" w:hAnsi="Times New Roman"/>
            <w:sz w:val="24"/>
            <w:szCs w:val="24"/>
            <w:lang w:val="pt-PT"/>
          </w:rPr>
          <w:delText>as</w:delText>
        </w:r>
      </w:del>
      <w:del w:id="41" w:author="Usuário" w:date="2017-12-04T10:48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 </w:delText>
        </w:r>
      </w:del>
      <w:ins w:id="42" w:author="Usuário" w:date="2017-12-04T10:46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As </w:t>
        </w:r>
      </w:ins>
      <w:r>
        <w:rPr>
          <w:rFonts w:cs="Times New Roman" w:ascii="Times New Roman" w:hAnsi="Times New Roman"/>
          <w:sz w:val="24"/>
          <w:szCs w:val="24"/>
          <w:lang w:val="pt-PT"/>
        </w:rPr>
        <w:t xml:space="preserve">principais lesões apresentadas </w:t>
      </w:r>
      <w:ins w:id="43" w:author="Usuário" w:date="2017-12-04T10:49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pelos corredores </w:t>
        </w:r>
      </w:ins>
      <w:del w:id="44" w:author="Usuário" w:date="2017-12-04T10:49:00Z">
        <w:r>
          <w:rPr>
            <w:rFonts w:cs="Times New Roman" w:ascii="Times New Roman" w:hAnsi="Times New Roman"/>
            <w:sz w:val="24"/>
            <w:szCs w:val="24"/>
            <w:lang w:val="pt-PT"/>
          </w:rPr>
          <w:delText>nos MMII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são</w:t>
      </w:r>
      <w:del w:id="45" w:author="Usuário" w:date="2017-12-04T10:47:00Z">
        <w:r>
          <w:rPr>
            <w:rFonts w:cs="Times New Roman" w:ascii="Times New Roman" w:hAnsi="Times New Roman"/>
            <w:sz w:val="24"/>
            <w:szCs w:val="24"/>
            <w:lang w:val="pt-PT"/>
          </w:rPr>
          <w:delText>,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</w:t>
      </w:r>
      <w:ins w:id="46" w:author="Usuário" w:date="2017-12-04T10:49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a </w:t>
        </w:r>
      </w:ins>
      <w:r>
        <w:rPr>
          <w:rFonts w:cs="Times New Roman" w:ascii="Times New Roman" w:hAnsi="Times New Roman"/>
          <w:sz w:val="24"/>
          <w:szCs w:val="24"/>
          <w:lang w:val="pt-PT"/>
        </w:rPr>
        <w:t>síndrome da dor fêmoro-patelar (16,5%), síndrome da banda íliotibial (8,4%), fascite plantar (7,4%), sindrome do estresse tibial (5%), tendinite patelar e tendinite do tendão de aquiles (4,8%), entre outras com menores porcentagens</w:t>
      </w:r>
      <w:ins w:id="47" w:author="Usuário" w:date="2017-12-04T10:48:00Z">
        <w:r>
          <w:rPr>
            <w:rFonts w:cs="Times New Roman" w:ascii="Times New Roman" w:hAnsi="Times New Roman"/>
            <w:sz w:val="24"/>
            <w:szCs w:val="24"/>
            <w:lang w:val="pt-PT"/>
          </w:rPr>
          <w:t>(Reed Ferber e Shari Macdonald, 2014)</w:t>
        </w:r>
      </w:ins>
      <w:r>
        <w:rPr>
          <w:rFonts w:cs="Times New Roman" w:ascii="Times New Roman" w:hAnsi="Times New Roman"/>
          <w:sz w:val="24"/>
          <w:szCs w:val="24"/>
          <w:lang w:val="pt-PT"/>
        </w:rPr>
        <w:t>.</w:t>
      </w:r>
      <w:ins w:id="48" w:author="Usuário" w:date="2017-12-04T10:49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 Essas </w:t>
        </w:r>
      </w:ins>
      <w:del w:id="49" w:author="Usuário" w:date="2017-12-04T10:49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As 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>lesões comumentes são de etiologia multifatorial e frequentemente relacionadas ao uso excessivo (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Saragiotto et al.,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 2014).</w:t>
      </w:r>
    </w:p>
    <w:p>
      <w:pPr>
        <w:pStyle w:val="Normal"/>
        <w:spacing w:lineRule="auto" w:line="27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ins w:id="50" w:author="Usuário" w:date="2017-12-04T10:49:00Z">
        <w:r>
          <w:rPr>
            <w:rFonts w:cs="Times New Roman" w:ascii="Times New Roman" w:hAnsi="Times New Roman"/>
            <w:sz w:val="24"/>
            <w:szCs w:val="24"/>
            <w:lang w:val="pt-PT"/>
          </w:rPr>
          <w:t>Outros fatores também estão associ</w:t>
        </w:r>
      </w:ins>
      <w:ins w:id="51" w:author="Usuário" w:date="2017-12-04T10:50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ados a lesões como </w:t>
        </w:r>
      </w:ins>
      <w:del w:id="52" w:author="Usuário" w:date="2017-12-04T10:50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Normalmente, os fatores associados às LRC também são atribuídos a 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>algumas características pessoais dos corredores</w:t>
      </w:r>
      <w:ins w:id="53" w:author="Usuário" w:date="2017-12-04T10:50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 e</w:t>
        </w:r>
      </w:ins>
      <w:del w:id="54" w:author="Usuário" w:date="2017-12-04T10:50:00Z">
        <w:r>
          <w:rPr>
            <w:rFonts w:cs="Times New Roman" w:ascii="Times New Roman" w:hAnsi="Times New Roman"/>
            <w:sz w:val="24"/>
            <w:szCs w:val="24"/>
            <w:lang w:val="pt-PT"/>
          </w:rPr>
          <w:delText>, somado a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erros de treinamento, </w:t>
      </w:r>
      <w:ins w:id="55" w:author="Usuário" w:date="2017-12-04T10:50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de forma que esses fatores são </w:t>
        </w:r>
      </w:ins>
      <w:r>
        <w:rPr>
          <w:rFonts w:cs="Times New Roman" w:ascii="Times New Roman" w:hAnsi="Times New Roman"/>
          <w:sz w:val="24"/>
          <w:szCs w:val="24"/>
          <w:lang w:val="pt-PT"/>
        </w:rPr>
        <w:t>dividi</w:t>
      </w:r>
      <w:ins w:id="56" w:author="Usuário" w:date="2017-12-04T10:50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dos </w:t>
        </w:r>
      </w:ins>
      <w:del w:id="57" w:author="Usuário" w:date="2017-12-04T10:50:00Z">
        <w:r>
          <w:rPr>
            <w:rFonts w:cs="Times New Roman" w:ascii="Times New Roman" w:hAnsi="Times New Roman"/>
            <w:sz w:val="24"/>
            <w:szCs w:val="24"/>
            <w:lang w:val="pt-PT"/>
          </w:rPr>
          <w:delText>ndo-se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em fatores intrínsecos e extrínsecos. O primeiro é determinado por caracteristicas do próprio corpo, já o segundo, é relacionado a interferências externas (</w:t>
      </w:r>
      <w:r>
        <w:rPr>
          <w:rFonts w:cs="Times New Roman" w:ascii="Times New Roman" w:hAnsi="Times New Roman"/>
          <w:sz w:val="24"/>
          <w:szCs w:val="24"/>
        </w:rPr>
        <w:t>Chang WL, Shih YF e Chen WY 2012; Junior et al 2016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). </w:t>
      </w:r>
    </w:p>
    <w:p>
      <w:pPr>
        <w:pStyle w:val="Normal"/>
        <w:spacing w:lineRule="auto" w:line="276"/>
        <w:ind w:firstLine="708"/>
        <w:jc w:val="both"/>
        <w:rPr/>
      </w:pPr>
      <w:del w:id="58" w:author="Usuário" w:date="2017-12-04T10:51:00Z">
        <w:r>
          <w:rPr>
            <w:rFonts w:cs="Times New Roman" w:ascii="Times New Roman" w:hAnsi="Times New Roman"/>
            <w:sz w:val="24"/>
            <w:szCs w:val="24"/>
            <w:lang w:val="pt-PT"/>
          </w:rPr>
          <w:delText>Apesar da influência que isso trás para a sociedade, a literatura não evidência intervenções claras para prevenir as LRC (</w:delText>
        </w:r>
      </w:del>
      <w:del w:id="59" w:author="Usuário" w:date="2017-12-04T10:51:00Z">
        <w:r>
          <w:rPr>
            <w:rFonts w:cs="Times New Roman" w:ascii="Times New Roman" w:hAnsi="Times New Roman"/>
            <w:sz w:val="24"/>
            <w:szCs w:val="24"/>
          </w:rPr>
          <w:delText>Bredeweg SW et al., 2012; Junior e Mechelen, 2017).</w:delText>
        </w:r>
      </w:del>
    </w:p>
    <w:p>
      <w:pPr>
        <w:pStyle w:val="Normal"/>
        <w:spacing w:lineRule="auto" w:line="276"/>
        <w:ind w:firstLine="708"/>
        <w:jc w:val="both"/>
        <w:rPr/>
      </w:pPr>
      <w:ins w:id="60" w:author="Usuário" w:date="2017-12-04T10:51:00Z">
        <w:r>
          <w:rPr>
            <w:rFonts w:cs="Times New Roman" w:ascii="Times New Roman" w:hAnsi="Times New Roman"/>
            <w:sz w:val="24"/>
            <w:szCs w:val="24"/>
          </w:rPr>
          <w:t xml:space="preserve">AQUI ESTÁ FALTANDO O LINK PARA O PROBLEMA DA PESQUISA: </w:t>
        </w:r>
      </w:ins>
      <w:del w:id="61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 xml:space="preserve">você já falou dos fatores a serem investigados....porém, não destacou </w:delText>
        </w:r>
      </w:del>
      <w:del w:id="62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>a abordagem dos atletas recreacionais de meia maratona</w:delText>
        </w:r>
      </w:del>
      <w:del w:id="63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>, 5 e 10 km</w:delText>
        </w:r>
      </w:del>
      <w:del w:id="64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 xml:space="preserve"> (não lemb</w:delText>
        </w:r>
      </w:del>
      <w:del w:id="65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>ro os nomes dados pra quem corre abaixo)....é por isso que você fará a pesquisa....não porque não existem intervenções pra prevenir</w:delText>
        </w:r>
      </w:del>
      <w:del w:id="66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 xml:space="preserve"> (e</w:delText>
        </w:r>
      </w:del>
      <w:del w:id="67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>ss</w:delText>
        </w:r>
      </w:del>
      <w:del w:id="68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>a</w:delText>
        </w:r>
      </w:del>
      <w:del w:id="69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 xml:space="preserve"> p</w:delText>
        </w:r>
      </w:del>
      <w:del w:id="70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 xml:space="preserve">arte poderá </w:delText>
        </w:r>
      </w:del>
      <w:del w:id="71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>aparecer na discussão</w:delText>
        </w:r>
      </w:del>
      <w:del w:id="72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 xml:space="preserve"> como implicação clí</w:delText>
        </w:r>
      </w:del>
      <w:del w:id="73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>nica, ao fim do trabalho)</w:delText>
        </w:r>
      </w:del>
      <w:del w:id="74" w:author="Isabella Albuquerque" w:date="2018-04-19T16:40:00Z">
        <w:r>
          <w:rPr>
            <w:rFonts w:cs="Times New Roman" w:ascii="Times New Roman" w:hAnsi="Times New Roman"/>
            <w:sz w:val="24"/>
            <w:szCs w:val="24"/>
          </w:rPr>
          <w:delText xml:space="preserve">. </w:delText>
        </w:r>
      </w:del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</w:rPr>
        <w:tab/>
      </w:r>
      <w:ins w:id="76" w:author="Usuário" w:date="2017-12-04T10:53:00Z">
        <w:r>
          <w:rPr>
            <w:rFonts w:cs="Times New Roman" w:ascii="Times New Roman" w:hAnsi="Times New Roman"/>
            <w:sz w:val="24"/>
            <w:szCs w:val="24"/>
          </w:rPr>
          <w:t xml:space="preserve">O objetivo deste estudo </w:t>
        </w:r>
      </w:ins>
      <w:del w:id="77" w:author="Isabella Albuquerque" w:date="2018-04-19T16:40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Portanto, o problema de pesquisa do estudo será investigar quais os principais fatores de risco </w:delText>
        </w:r>
      </w:del>
      <w:del w:id="78" w:author="Isabella Albuquerque" w:date="2018-04-19T16:40:00Z">
        <w:r>
          <w:rPr>
            <w:rFonts w:cs="Times New Roman" w:ascii="Times New Roman" w:hAnsi="Times New Roman"/>
            <w:sz w:val="24"/>
            <w:szCs w:val="24"/>
            <w:lang w:val="pt-PT"/>
          </w:rPr>
          <w:delText>e lesões de</w:delText>
        </w:r>
      </w:del>
      <w:del w:id="79" w:author="Isabella Albuquerque" w:date="2018-04-19T16:40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 corredores recreacionais de</w:delText>
        </w:r>
      </w:del>
      <w:del w:id="80" w:author="Isabella Albuquerque" w:date="2018-04-19T16:40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 rua nas provas de meia maratona, 10 e 5 km.</w:delText>
        </w:r>
      </w:del>
      <w:del w:id="81" w:author="Isabella Albuquerque" w:date="2018-04-19T16:40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nas LRC nos MMII determinando quais caracteristicas pessoais e de treinamento podem ser previstas nas LRC e, uma avalição clinica visando as desordens dos MMII, assim, observando também, se existe relação quanto a assoociação de ambas. </w:delText>
        </w:r>
      </w:del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JUSTIFICATIVA</w:t>
      </w:r>
    </w:p>
    <w:p>
      <w:pPr>
        <w:pStyle w:val="Normal"/>
        <w:spacing w:lineRule="auto" w:line="276"/>
        <w:ind w:firstLine="708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Um alto índice de pessoas no </w:t>
      </w:r>
      <w:ins w:id="82" w:author="Usuário" w:date="2017-12-04T11:01:00Z">
        <w:r>
          <w:rPr>
            <w:rFonts w:cs="Times New Roman" w:ascii="Times New Roman" w:hAnsi="Times New Roman"/>
            <w:bCs/>
            <w:sz w:val="24"/>
            <w:szCs w:val="24"/>
          </w:rPr>
          <w:t xml:space="preserve">mundo </w:t>
        </w:r>
      </w:ins>
      <w:del w:id="83" w:author="Usuário" w:date="2017-12-04T11:01:00Z">
        <w:r>
          <w:rPr>
            <w:rFonts w:cs="Times New Roman" w:ascii="Times New Roman" w:hAnsi="Times New Roman"/>
            <w:bCs/>
            <w:sz w:val="24"/>
            <w:szCs w:val="24"/>
          </w:rPr>
          <w:delText>Mundo inteiro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 praticam corrida como exercício físico e lazer, devido aos efeitos positivos para saúde geral</w:t>
      </w:r>
      <w:del w:id="84" w:author="Usuário" w:date="2017-12-04T11:01:00Z">
        <w:r>
          <w:rPr>
            <w:rFonts w:cs="Times New Roman" w:ascii="Times New Roman" w:hAnsi="Times New Roman"/>
            <w:bCs/>
            <w:sz w:val="24"/>
            <w:szCs w:val="24"/>
          </w:rPr>
          <w:delText xml:space="preserve"> bem evidenciados na literatura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, fácil acessibilidade e </w:t>
      </w:r>
      <w:del w:id="85" w:author="Usuário" w:date="2017-12-04T11:01:00Z">
        <w:r>
          <w:rPr>
            <w:rFonts w:cs="Times New Roman" w:ascii="Times New Roman" w:hAnsi="Times New Roman"/>
            <w:bCs/>
            <w:sz w:val="24"/>
            <w:szCs w:val="24"/>
          </w:rPr>
          <w:delText>com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 baixos custos para pr</w:t>
      </w:r>
      <w:del w:id="86" w:author="Usuário" w:date="2017-12-04T11:01:00Z">
        <w:r>
          <w:rPr>
            <w:rFonts w:cs="Times New Roman" w:ascii="Times New Roman" w:hAnsi="Times New Roman"/>
            <w:bCs/>
            <w:sz w:val="24"/>
            <w:szCs w:val="24"/>
          </w:rPr>
          <w:delText>a</w:delText>
        </w:r>
      </w:del>
      <w:ins w:id="87" w:author="Usuário" w:date="2017-12-04T11:01:00Z">
        <w:r>
          <w:rPr>
            <w:rFonts w:cs="Times New Roman" w:ascii="Times New Roman" w:hAnsi="Times New Roman"/>
            <w:bCs/>
            <w:sz w:val="24"/>
            <w:szCs w:val="24"/>
          </w:rPr>
          <w:t>ática</w:t>
        </w:r>
      </w:ins>
      <w:del w:id="88" w:author="Usuário" w:date="2017-12-04T11:01:00Z">
        <w:r>
          <w:rPr>
            <w:rFonts w:cs="Times New Roman" w:ascii="Times New Roman" w:hAnsi="Times New Roman"/>
            <w:bCs/>
            <w:sz w:val="24"/>
            <w:szCs w:val="24"/>
          </w:rPr>
          <w:delText>ticar</w:delText>
        </w:r>
      </w:del>
      <w:r>
        <w:rPr>
          <w:rFonts w:cs="Times New Roman" w:ascii="Times New Roman" w:hAnsi="Times New Roman"/>
          <w:bCs/>
          <w:sz w:val="24"/>
          <w:szCs w:val="24"/>
        </w:rPr>
        <w:t>. Porém os estudos tem demonstrado uma alta porcentagem de</w:t>
      </w:r>
      <w:ins w:id="89" w:author="Usuário" w:date="2017-12-04T11:02:00Z">
        <w:r>
          <w:rPr>
            <w:rFonts w:cs="Times New Roman" w:ascii="Times New Roman" w:hAnsi="Times New Roman"/>
            <w:bCs/>
            <w:sz w:val="24"/>
            <w:szCs w:val="24"/>
          </w:rPr>
          <w:t xml:space="preserve"> lesões em corredores</w:t>
        </w:r>
      </w:ins>
      <w:del w:id="90" w:author="Usuário" w:date="2017-12-04T11:02:00Z">
        <w:r>
          <w:rPr>
            <w:rFonts w:cs="Times New Roman" w:ascii="Times New Roman" w:hAnsi="Times New Roman"/>
            <w:bCs/>
            <w:sz w:val="24"/>
            <w:szCs w:val="24"/>
          </w:rPr>
          <w:delText xml:space="preserve"> LRC nesse meio esportivo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, apontando o uso excessivo como um dos causadores. </w:t>
      </w:r>
      <w:del w:id="91" w:author="Usuário" w:date="2017-12-04T11:04:00Z">
        <w:r>
          <w:rPr>
            <w:rFonts w:cs="Times New Roman" w:ascii="Times New Roman" w:hAnsi="Times New Roman"/>
            <w:bCs/>
            <w:sz w:val="24"/>
            <w:szCs w:val="24"/>
          </w:rPr>
          <w:delText xml:space="preserve">Logo, </w:delText>
        </w:r>
      </w:del>
      <w:del w:id="92" w:author="Usuário" w:date="2017-12-04T11:04:00Z">
        <w:r>
          <w:rPr>
            <w:rFonts w:cs="Times New Roman" w:ascii="Times New Roman" w:hAnsi="Times New Roman"/>
            <w:sz w:val="24"/>
            <w:szCs w:val="24"/>
            <w:lang w:val="pt-PT"/>
          </w:rPr>
          <w:delText>poucos estudos tem investigado prospectivamente a existencia de uma relação entre desordens musculoesqueléticas do MMII e fatores de risco determinados por caracteristicas pessoais e de treino.</w:delText>
        </w:r>
      </w:del>
    </w:p>
    <w:p>
      <w:pPr>
        <w:pStyle w:val="Normal"/>
        <w:spacing w:lineRule="auto" w:line="276"/>
        <w:ind w:firstLine="708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Devido as lesões por uso excessivo não oferecerem uma sintomatologia aguda, como as lesões traumáticas, muitos corredores podem continuar treinando e competindo lesionados e/ou com dor, não percebendo a sintomatologia e o desenvolvimento de uma lesão por excesso. Torna-se então importante perceber a quantidade de corredores que apresentam sintomatologia musculoesquelética</w:t>
      </w:r>
      <w:del w:id="93" w:author="Usuário" w:date="2017-12-04T11:04:00Z">
        <w:r>
          <w:rPr>
            <w:rFonts w:cs="Times New Roman" w:ascii="Times New Roman" w:hAnsi="Times New Roman"/>
            <w:bCs/>
            <w:sz w:val="24"/>
            <w:szCs w:val="24"/>
          </w:rPr>
          <w:delText>,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 oriundo de sua prática esportiva.</w:t>
      </w:r>
    </w:p>
    <w:p>
      <w:pPr>
        <w:pStyle w:val="Normal"/>
        <w:spacing w:lineRule="auto" w:line="27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Dessa forma, é de extrema valia que </w:t>
      </w:r>
      <w:del w:id="94" w:author="Usuário" w:date="2017-12-04T11:05:00Z">
        <w:r>
          <w:rPr>
            <w:rFonts w:cs="Times New Roman" w:ascii="Times New Roman" w:hAnsi="Times New Roman"/>
            <w:bCs/>
            <w:sz w:val="24"/>
            <w:szCs w:val="24"/>
          </w:rPr>
          <w:delText xml:space="preserve">nossos 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estudos sejam realizados com a perspectiva de investigar as relações existentes entre </w:t>
      </w:r>
      <w:ins w:id="95" w:author="Usuário" w:date="2017-12-04T11:05:00Z">
        <w:r>
          <w:rPr>
            <w:rFonts w:cs="Times New Roman" w:ascii="Times New Roman" w:hAnsi="Times New Roman"/>
            <w:bCs/>
            <w:sz w:val="24"/>
            <w:szCs w:val="24"/>
          </w:rPr>
          <w:t xml:space="preserve">os fatores extrínsecos e intrínsecos </w:t>
        </w:r>
      </w:ins>
      <w:del w:id="96" w:author="Usuário" w:date="2017-12-04T11:05:00Z">
        <w:r>
          <w:rPr>
            <w:rFonts w:cs="Times New Roman" w:ascii="Times New Roman" w:hAnsi="Times New Roman"/>
            <w:bCs/>
            <w:sz w:val="24"/>
            <w:szCs w:val="24"/>
          </w:rPr>
          <w:delText>as variáveis que influenciam de fo</w:delText>
        </w:r>
      </w:del>
      <w:del w:id="97" w:author="Usuário" w:date="2017-12-04T11:06:00Z">
        <w:r>
          <w:rPr>
            <w:rFonts w:cs="Times New Roman" w:ascii="Times New Roman" w:hAnsi="Times New Roman"/>
            <w:bCs/>
            <w:sz w:val="24"/>
            <w:szCs w:val="24"/>
          </w:rPr>
          <w:delText>rma positiva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 nessas desordens, </w:t>
      </w:r>
      <w:del w:id="98" w:author="Usuário" w:date="2017-12-04T11:06:00Z">
        <w:r>
          <w:rPr>
            <w:rFonts w:cs="Times New Roman" w:ascii="Times New Roman" w:hAnsi="Times New Roman"/>
            <w:bCs/>
            <w:sz w:val="24"/>
            <w:szCs w:val="24"/>
          </w:rPr>
          <w:delText>principalmente no que se diz respeito a avaliação cínica e coleta das características pessoais e de treino de cada indivíduo, que é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ins w:id="99" w:author="Usuário" w:date="2017-12-04T11:06:00Z">
        <w:r>
          <w:rPr>
            <w:rFonts w:cs="Times New Roman" w:ascii="Times New Roman" w:hAnsi="Times New Roman"/>
            <w:bCs/>
            <w:sz w:val="24"/>
            <w:szCs w:val="24"/>
          </w:rPr>
          <w:t xml:space="preserve">algo </w:t>
        </w:r>
      </w:ins>
      <w:r>
        <w:rPr>
          <w:rFonts w:cs="Times New Roman" w:ascii="Times New Roman" w:hAnsi="Times New Roman"/>
          <w:bCs/>
          <w:sz w:val="24"/>
          <w:szCs w:val="24"/>
        </w:rPr>
        <w:t xml:space="preserve">relativamente simples e de baixo custo. </w:t>
      </w:r>
      <w:ins w:id="100" w:author="Usuário" w:date="2017-12-04T11:06:00Z">
        <w:r>
          <w:rPr>
            <w:rFonts w:cs="Times New Roman" w:ascii="Times New Roman" w:hAnsi="Times New Roman"/>
            <w:bCs/>
            <w:sz w:val="24"/>
            <w:szCs w:val="24"/>
          </w:rPr>
          <w:t xml:space="preserve">A partir dessas informações pode-se </w:t>
        </w:r>
      </w:ins>
      <w:del w:id="101" w:author="Usuário" w:date="2017-12-04T11:06:00Z">
        <w:r>
          <w:rPr>
            <w:rFonts w:cs="Times New Roman" w:ascii="Times New Roman" w:hAnsi="Times New Roman"/>
            <w:bCs/>
            <w:sz w:val="24"/>
            <w:szCs w:val="24"/>
          </w:rPr>
          <w:delText>Dessa forma, constitui-se como uma im</w:delText>
        </w:r>
      </w:del>
      <w:del w:id="102" w:author="Usuário" w:date="2017-12-04T11:06:00Z">
        <w:bookmarkStart w:id="0" w:name="_GoBack1"/>
        <w:bookmarkEnd w:id="0"/>
        <w:r>
          <w:rPr>
            <w:rFonts w:cs="Times New Roman" w:ascii="Times New Roman" w:hAnsi="Times New Roman"/>
            <w:bCs/>
            <w:sz w:val="24"/>
            <w:szCs w:val="24"/>
          </w:rPr>
          <w:delText>portante ferramenta para o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 planeja</w:t>
      </w:r>
      <w:ins w:id="103" w:author="Usuário" w:date="2017-12-04T11:06:00Z">
        <w:r>
          <w:rPr>
            <w:rFonts w:cs="Times New Roman" w:ascii="Times New Roman" w:hAnsi="Times New Roman"/>
            <w:bCs/>
            <w:sz w:val="24"/>
            <w:szCs w:val="24"/>
          </w:rPr>
          <w:t xml:space="preserve">r </w:t>
        </w:r>
      </w:ins>
      <w:del w:id="104" w:author="Usuário" w:date="2017-12-04T11:06:00Z">
        <w:r>
          <w:rPr>
            <w:rFonts w:cs="Times New Roman" w:ascii="Times New Roman" w:hAnsi="Times New Roman"/>
            <w:bCs/>
            <w:sz w:val="24"/>
            <w:szCs w:val="24"/>
          </w:rPr>
          <w:delText>mento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del w:id="105" w:author="Usuário" w:date="2017-12-04T11:06:00Z">
        <w:r>
          <w:rPr>
            <w:rFonts w:cs="Times New Roman" w:ascii="Times New Roman" w:hAnsi="Times New Roman"/>
            <w:bCs/>
            <w:sz w:val="24"/>
            <w:szCs w:val="24"/>
          </w:rPr>
          <w:delText>de uma reabilitação,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 </w:t>
      </w:r>
      <w:ins w:id="106" w:author="Usuário" w:date="2017-12-04T11:06:00Z">
        <w:r>
          <w:rPr>
            <w:rFonts w:cs="Times New Roman" w:ascii="Times New Roman" w:hAnsi="Times New Roman"/>
            <w:bCs/>
            <w:sz w:val="24"/>
            <w:szCs w:val="24"/>
          </w:rPr>
          <w:t>estratég</w:t>
        </w:r>
      </w:ins>
      <w:ins w:id="107" w:author="Usuário" w:date="2017-12-04T11:07:00Z">
        <w:r>
          <w:rPr>
            <w:rFonts w:cs="Times New Roman" w:ascii="Times New Roman" w:hAnsi="Times New Roman"/>
            <w:bCs/>
            <w:sz w:val="24"/>
            <w:szCs w:val="24"/>
          </w:rPr>
          <w:t xml:space="preserve">ias </w:t>
        </w:r>
      </w:ins>
      <w:r>
        <w:rPr>
          <w:rFonts w:cs="Times New Roman" w:ascii="Times New Roman" w:hAnsi="Times New Roman"/>
          <w:bCs/>
          <w:sz w:val="24"/>
          <w:szCs w:val="24"/>
        </w:rPr>
        <w:t>com a finalidade de diminuir a gravidade da sintomatologia dos pacientes, bem como evitar futuras limitações funcionais que afastem da pratica esportiva</w:t>
      </w:r>
      <w:ins w:id="108" w:author="Usuário" w:date="2017-12-04T11:07:00Z">
        <w:r>
          <w:rPr>
            <w:rFonts w:cs="Times New Roman" w:ascii="Times New Roman" w:hAnsi="Times New Roman"/>
            <w:bCs/>
            <w:sz w:val="24"/>
            <w:szCs w:val="24"/>
          </w:rPr>
          <w:t xml:space="preserve">. </w:t>
        </w:r>
      </w:ins>
      <w:del w:id="109" w:author="Usuário" w:date="2017-12-04T11:07:00Z">
        <w:r>
          <w:rPr>
            <w:rFonts w:cs="Times New Roman" w:ascii="Times New Roman" w:hAnsi="Times New Roman"/>
            <w:bCs/>
            <w:sz w:val="24"/>
            <w:szCs w:val="24"/>
          </w:rPr>
          <w:delText xml:space="preserve">, focando assim, não somente nos fins dos objetivos científicos e terapêuticos, mas também, nas expectativas de melhor prevenção do gesto esportivo. </w:delText>
        </w:r>
      </w:del>
      <w:r>
        <w:rPr>
          <w:rFonts w:cs="Times New Roman" w:ascii="Times New Roman" w:hAnsi="Times New Roman"/>
          <w:bCs/>
          <w:sz w:val="24"/>
          <w:szCs w:val="24"/>
        </w:rPr>
        <w:t>Desta forma, visamos através deste estudo certificar se existem correlações entre as desordens musculoesqueléticas coletadas na avaliação clínica com as características pessoais</w:t>
      </w:r>
      <w:ins w:id="110" w:author="Isabella Albuquerque" w:date="2018-04-19T16:41:00Z">
        <w:r>
          <w:rPr>
            <w:rFonts w:cs="Times New Roman" w:ascii="Times New Roman" w:hAnsi="Times New Roman"/>
            <w:bCs/>
            <w:sz w:val="24"/>
            <w:szCs w:val="24"/>
          </w:rPr>
          <w:t xml:space="preserve">, </w:t>
        </w:r>
      </w:ins>
      <w:del w:id="111" w:author="Isabella Albuquerque" w:date="2018-04-19T16:41:00Z">
        <w:r>
          <w:rPr>
            <w:rFonts w:cs="Times New Roman" w:ascii="Times New Roman" w:hAnsi="Times New Roman"/>
            <w:bCs/>
            <w:sz w:val="24"/>
            <w:szCs w:val="24"/>
          </w:rPr>
          <w:delText xml:space="preserve"> e 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de treinamento </w:t>
      </w:r>
      <w:ins w:id="112" w:author="Isabella Albuquerque" w:date="2018-04-19T16:41:00Z">
        <w:r>
          <w:rPr>
            <w:rFonts w:cs="Times New Roman" w:ascii="Times New Roman" w:hAnsi="Times New Roman"/>
            <w:bCs/>
            <w:sz w:val="24"/>
            <w:szCs w:val="24"/>
          </w:rPr>
          <w:t xml:space="preserve">e de testes funcionais em </w:t>
        </w:r>
      </w:ins>
      <w:del w:id="113" w:author="Isabella Albuquerque" w:date="2018-04-19T16:42:00Z">
        <w:r>
          <w:rPr>
            <w:rFonts w:cs="Times New Roman" w:ascii="Times New Roman" w:hAnsi="Times New Roman"/>
            <w:bCs/>
            <w:sz w:val="24"/>
            <w:szCs w:val="24"/>
          </w:rPr>
          <w:delText>dos</w:delText>
        </w:r>
      </w:del>
      <w:r>
        <w:rPr>
          <w:rFonts w:cs="Times New Roman" w:ascii="Times New Roman" w:hAnsi="Times New Roman"/>
          <w:bCs/>
          <w:sz w:val="24"/>
          <w:szCs w:val="24"/>
        </w:rPr>
        <w:t xml:space="preserve"> corredores recreativos.</w:t>
      </w:r>
    </w:p>
    <w:p>
      <w:pPr>
        <w:pStyle w:val="Normal"/>
        <w:spacing w:lineRule="auto" w:line="276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OBJETIVO</w:t>
      </w:r>
    </w:p>
    <w:p>
      <w:pPr>
        <w:pStyle w:val="Normal"/>
        <w:spacing w:lineRule="auto" w:line="276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del w:id="114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Investigar </w:delText>
        </w:r>
      </w:del>
      <w:del w:id="115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>alterações mus</w:delText>
        </w:r>
      </w:del>
      <w:del w:id="116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culoesqueléticas e </w:delText>
        </w:r>
      </w:del>
      <w:del w:id="117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os fatores de risco para </w:delText>
        </w:r>
      </w:del>
      <w:del w:id="118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lesões de corredores recreacionais de 5, 10 e </w:delText>
        </w:r>
      </w:del>
      <w:del w:id="119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>21 km,</w:delText>
        </w:r>
      </w:del>
      <w:del w:id="120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>LRC nos membros inferiores de corredores recreativos até meia maratona, determinando quais treinamentos ou características pessoais podem ser considerados preditivos para LRC nesta populaçã</w:delText>
        </w:r>
      </w:del>
      <w:del w:id="121" w:author="Usuário" w:date="2017-12-04T11:08:00Z">
        <w:r>
          <w:rPr>
            <w:rFonts w:cs="Times New Roman" w:ascii="Times New Roman" w:hAnsi="Times New Roman"/>
            <w:sz w:val="24"/>
            <w:szCs w:val="24"/>
            <w:lang w:val="pt-PT"/>
          </w:rPr>
          <w:delText>o, associado a uma avaliação clínica visando as possiveis desordens do membro inferior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>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OBJETIVOS ESPECÍFICOS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- </w:t>
      </w:r>
      <w:ins w:id="122" w:author="Usuário" w:date="2017-12-04T11:08:00Z">
        <w:r>
          <w:rPr>
            <w:rFonts w:cs="Times New Roman" w:ascii="Times New Roman" w:hAnsi="Times New Roman"/>
            <w:sz w:val="24"/>
            <w:szCs w:val="24"/>
            <w:lang w:val="pt-PT"/>
          </w:rPr>
          <w:t>avaliar a pre</w:t>
        </w:r>
      </w:ins>
      <w:ins w:id="123" w:author="Usuário" w:date="2017-12-04T11:09:00Z">
        <w:r>
          <w:rPr>
            <w:rFonts w:cs="Times New Roman" w:ascii="Times New Roman" w:hAnsi="Times New Roman"/>
            <w:sz w:val="24"/>
            <w:szCs w:val="24"/>
            <w:lang w:val="pt-PT"/>
          </w:rPr>
          <w:t>sença de lesões musculoesqueléticas em corredores recreacionais</w:t>
        </w:r>
      </w:ins>
      <w:del w:id="124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 de diferentes kilometragens</w:delText>
        </w:r>
      </w:del>
      <w:ins w:id="125" w:author="Usuário" w:date="2017-12-04T11:09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; </w:t>
        </w:r>
      </w:ins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ins w:id="126" w:author="Usuário" w:date="2017-12-04T11:10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- </w:t>
        </w:r>
      </w:ins>
      <w:del w:id="127" w:author="Usuário" w:date="2017-12-04T11:10:00Z">
        <w:r>
          <w:rPr>
            <w:rFonts w:cs="Times New Roman" w:ascii="Times New Roman" w:hAnsi="Times New Roman"/>
            <w:sz w:val="24"/>
            <w:szCs w:val="24"/>
            <w:lang w:val="pt-PT"/>
          </w:rPr>
          <w:delText>I</w:delText>
        </w:r>
      </w:del>
      <w:ins w:id="128" w:author="Usuário" w:date="2017-12-04T11:10:00Z">
        <w:r>
          <w:rPr>
            <w:rFonts w:cs="Times New Roman" w:ascii="Times New Roman" w:hAnsi="Times New Roman"/>
            <w:sz w:val="24"/>
            <w:szCs w:val="24"/>
            <w:lang w:val="pt-PT"/>
          </w:rPr>
          <w:t>i</w:t>
        </w:r>
      </w:ins>
      <w:r>
        <w:rPr>
          <w:rFonts w:cs="Times New Roman" w:ascii="Times New Roman" w:hAnsi="Times New Roman"/>
          <w:sz w:val="24"/>
          <w:szCs w:val="24"/>
          <w:lang w:val="pt-PT"/>
        </w:rPr>
        <w:t xml:space="preserve">nvestigar </w:t>
      </w:r>
      <w:del w:id="129" w:author="Usuário" w:date="2017-12-04T11:10:00Z">
        <w:r>
          <w:rPr>
            <w:rFonts w:cs="Times New Roman" w:ascii="Times New Roman" w:hAnsi="Times New Roman"/>
            <w:sz w:val="24"/>
            <w:szCs w:val="24"/>
            <w:lang w:val="pt-PT"/>
          </w:rPr>
          <w:delText>quais os principais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fatores de risco</w:t>
      </w:r>
      <w:ins w:id="130" w:author="Usuário" w:date="2017-12-04T11:10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 </w:t>
        </w:r>
      </w:ins>
      <w:del w:id="131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>intrínsecos</w:delText>
        </w:r>
      </w:del>
      <w:del w:id="132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 e extrínsecos </w:delText>
        </w:r>
      </w:del>
      <w:ins w:id="133" w:author="Usuário" w:date="2017-12-04T11:11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dos membros inferiores em corredores de </w:t>
        </w:r>
      </w:ins>
      <w:del w:id="134" w:author="Usuário" w:date="2017-12-04T11:11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 para LRC nos MMII nas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diferentes distâncias.</w:t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- </w:t>
      </w:r>
      <w:del w:id="135" w:author="Usuário" w:date="2017-12-04T11:11:00Z">
        <w:r>
          <w:rPr>
            <w:rFonts w:cs="Times New Roman" w:ascii="Times New Roman" w:hAnsi="Times New Roman"/>
            <w:sz w:val="24"/>
            <w:szCs w:val="24"/>
            <w:lang w:val="pt-PT"/>
          </w:rPr>
          <w:delText>Avaliar o desfecho dos testes clinicos, visando as principais desordens nas diferentes distâncias percorridas.</w:delText>
        </w:r>
      </w:del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pt-PT"/>
          <w:del w:id="139" w:author="Isabella Albuquerque" w:date="2018-04-19T16:42:00Z"/>
        </w:rPr>
      </w:pPr>
      <w:del w:id="136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>- C</w:delText>
        </w:r>
      </w:del>
      <w:del w:id="137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>omparar as lesões e os fatores de risco nas diferentes distâncias praticadas pelos</w:delText>
        </w:r>
      </w:del>
      <w:del w:id="138" w:author="Isabella Albuquerque" w:date="2018-04-19T16:42:00Z">
        <w:r>
          <w:rPr>
            <w:rFonts w:cs="Times New Roman" w:ascii="Times New Roman" w:hAnsi="Times New Roman"/>
            <w:sz w:val="24"/>
            <w:szCs w:val="24"/>
            <w:lang w:val="pt-PT"/>
          </w:rPr>
          <w:delText xml:space="preserve"> corredores.</w:delText>
        </w:r>
      </w:del>
    </w:p>
    <w:p>
      <w:pPr>
        <w:pStyle w:val="Normal"/>
        <w:spacing w:lineRule="auto" w:line="276"/>
        <w:jc w:val="both"/>
        <w:rPr/>
      </w:pPr>
      <w:ins w:id="140" w:author="Usuário" w:date="2017-12-04T11:12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- Verificar a associação entre a presença dos </w:t>
        </w:r>
      </w:ins>
      <w:del w:id="141" w:author="Usuário" w:date="2017-12-04T11:11:00Z">
        <w:r>
          <w:rPr>
            <w:rFonts w:cs="Times New Roman" w:ascii="Times New Roman" w:hAnsi="Times New Roman"/>
            <w:sz w:val="24"/>
            <w:szCs w:val="24"/>
            <w:lang w:val="pt-PT"/>
          </w:rPr>
          <w:delText>o</w:delText>
        </w:r>
      </w:del>
      <w:del w:id="142" w:author="Usuário" w:date="2017-12-04T11:12:00Z">
        <w:r>
          <w:rPr>
            <w:rFonts w:cs="Times New Roman" w:ascii="Times New Roman" w:hAnsi="Times New Roman"/>
            <w:sz w:val="24"/>
            <w:szCs w:val="24"/>
            <w:lang w:val="pt-PT"/>
          </w:rPr>
          <w:delText>mparar se existe correlação dos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 xml:space="preserve"> fatores de risco </w:t>
      </w:r>
      <w:ins w:id="143" w:author="Usuário" w:date="2017-12-04T11:12:00Z">
        <w:r>
          <w:rPr>
            <w:rFonts w:cs="Times New Roman" w:ascii="Times New Roman" w:hAnsi="Times New Roman"/>
            <w:sz w:val="24"/>
            <w:szCs w:val="24"/>
            <w:lang w:val="pt-PT"/>
          </w:rPr>
          <w:t xml:space="preserve">e as lesões auto-declaradas pelos corredores. </w:t>
        </w:r>
      </w:ins>
      <w:del w:id="144" w:author="Usuário" w:date="2017-12-04T11:12:00Z">
        <w:r>
          <w:rPr>
            <w:rFonts w:cs="Times New Roman" w:ascii="Times New Roman" w:hAnsi="Times New Roman"/>
            <w:sz w:val="24"/>
            <w:szCs w:val="24"/>
            <w:lang w:val="pt-PT"/>
          </w:rPr>
          <w:delText>com as possiveis desordens dos MMII</w:delText>
        </w:r>
      </w:del>
      <w:r>
        <w:rPr>
          <w:rFonts w:cs="Times New Roman" w:ascii="Times New Roman" w:hAnsi="Times New Roman"/>
          <w:sz w:val="24"/>
          <w:szCs w:val="24"/>
          <w:lang w:val="pt-PT"/>
        </w:rPr>
        <w:t>.</w:t>
      </w:r>
    </w:p>
    <w:p>
      <w:pPr>
        <w:pStyle w:val="Normal"/>
        <w:spacing w:lineRule="auto" w:line="276"/>
        <w:ind w:firstLine="708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cs="Times New Roman" w:ascii="Times New Roman" w:hAnsi="Times New Roman"/>
          <w:color w:val="0000FF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cs="Times New Roman" w:ascii="Times New Roman" w:hAnsi="Times New Roman"/>
          <w:color w:val="0000FF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BIBLIOGRAFIA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World Health Organization. Global heart risks: mortality and burden of disease attributable to selected major risks. 2009. [Geneva, Switzerland].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es-419"/>
          <w:rPrChange w:id="0" w:author="Usuário" w:date="2017-12-04T09:53:00Z">
            <w:rPr>
              <w:sz w:val="24"/>
              <w:shd w:fill="FFFFFF" w:val="clear"/>
              <w:szCs w:val="24"/>
              <w:rFonts w:ascii="Times New Roman" w:hAnsi="Times New Roman" w:cs="Times New Roman"/>
            </w:rPr>
          </w:rPrChange>
        </w:rPr>
        <w:t xml:space="preserve">Lee, Duck-chul, et al.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"Running as a Key Lifestyle Medicine for Longevity." </w:t>
      </w:r>
      <w:r>
        <w:rPr>
          <w:rFonts w:cs="Times New Roman" w:ascii="Times New Roman" w:hAnsi="Times New Roman"/>
          <w:i/>
          <w:iCs/>
          <w:sz w:val="24"/>
          <w:szCs w:val="24"/>
          <w:shd w:fill="FFFFFF" w:val="clear"/>
        </w:rPr>
        <w:t>Progress in Cardiovascular Diseases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(2017).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  <w:t xml:space="preserve">Thompson Coon J, Boddy K, Stein K, et al. </w:t>
      </w:r>
      <w:r>
        <w:rPr>
          <w:rFonts w:cs="Times New Roman" w:ascii="Times New Roman" w:hAnsi="Times New Roman"/>
          <w:sz w:val="24"/>
          <w:szCs w:val="24"/>
          <w:lang w:val="es-419"/>
          <w:rPrChange w:id="0" w:author="Usuário" w:date="2017-12-04T09:53:00Z">
            <w:rPr>
              <w:sz w:val="24"/>
              <w:szCs w:val="24"/>
              <w:rFonts w:ascii="Times New Roman" w:hAnsi="Times New Roman" w:cs="Times New Roman"/>
            </w:rPr>
          </w:rPrChange>
        </w:rPr>
        <w:t>Does participating in physical activity in outdoor natural environments have a greater effect on physical and mental wellbeing than physical activity indoors? A systematic review. Environ Sci Technol. 2011;45(5):1761–72. doi:10.1021/es102947t.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es-419"/>
          <w:rPrChange w:id="0" w:author="Usuário" w:date="2017-12-04T09:53:00Z">
            <w:rPr>
              <w:sz w:val="24"/>
              <w:shd w:fill="FFFFFF" w:val="clear"/>
              <w:szCs w:val="24"/>
              <w:rFonts w:ascii="Times New Roman" w:hAnsi="Times New Roman" w:cs="Times New Roman"/>
            </w:rPr>
          </w:rPrChange>
        </w:rPr>
        <w:t>Junior, Luiz Carlos Hespanhol, Willem Van Mechelen, and Evert Verhagen. "Health and economic burden of running-related injuries in dutch trailrunners: a prospective cohort study." </w:t>
      </w:r>
      <w:r>
        <w:rPr>
          <w:rFonts w:cs="Times New Roman" w:ascii="Times New Roman" w:hAnsi="Times New Roman"/>
          <w:i/>
          <w:iCs/>
          <w:sz w:val="24"/>
          <w:szCs w:val="24"/>
          <w:shd w:fill="FFFFFF" w:val="clear"/>
        </w:rPr>
        <w:t>Sports Medicine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47.2 (2017): 367-377.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Pazin J. Corredores de rua: caracterı´sticas demogra´ficas, treinamento e prevaleˆncia de leso˜es. Revista Brasileira de Cineantropometria &amp; Desempenho Humano. 2008;10:6–11.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Lee DC, Pate RR, Lavie CJ, Sui X, Church TS, Blair SN. Leisure-time running reduces all-cause and cardiovascular mortality risk. J Am Coll Cardiol. 2014;64:472-481.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Oja P, Kelly P, Pedisic Z, et al. Associations of specific types of sports and exercise with all-cause and cardiovascular-disease mortality: a cohort study of 80 306 British adults. Br J Sports Med. 2016, </w:t>
      </w:r>
      <w:hyperlink r:id="rId2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</w:rPr>
          <w:t>http://dx.doi.org/10.1136/bjsports-2016-096822</w:t>
        </w:r>
      </w:hyperlink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Saragiotto, Bruno Tirotti, et al. "What are the main risk factors for running-related injuries?." </w:t>
      </w:r>
      <w:r>
        <w:rPr>
          <w:rFonts w:cs="Times New Roman" w:ascii="Times New Roman" w:hAnsi="Times New Roman"/>
          <w:i/>
          <w:iCs/>
          <w:sz w:val="24"/>
          <w:szCs w:val="24"/>
          <w:shd w:fill="FFFFFF" w:val="clear"/>
        </w:rPr>
        <w:t>Sports medicine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44.8 (2014): 1153-1163.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Schnohr P, Marott JL, Lange P, Jensen GB. Longevity in male and female joggers: the Copenhagen City Heart Study. Am J Epidemiol. 2013;177:683-689.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Centers for Disease Control. FastStats—leading causes of death. </w:t>
      </w:r>
      <w:hyperlink r:id="rId3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</w:rPr>
          <w:t>https://www.cdc.gov/nchs/fastats/leading-causes-ofdeath</w:t>
        </w:r>
      </w:hyperlink>
      <w:r>
        <w:rPr>
          <w:rFonts w:cs="Times New Roman" w:ascii="Times New Roman" w:hAnsi="Times New Roman"/>
          <w:sz w:val="24"/>
          <w:szCs w:val="24"/>
        </w:rPr>
        <w:t>.htm 2014.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Vasiliadis, Angelo V. "Common stress fractures in runners: An analysis." </w:t>
      </w:r>
      <w:r>
        <w:rPr>
          <w:rFonts w:cs="Times New Roman" w:ascii="Times New Roman" w:hAnsi="Times New Roman"/>
          <w:i/>
          <w:iCs/>
          <w:sz w:val="24"/>
          <w:szCs w:val="24"/>
          <w:shd w:fill="FFFFFF" w:val="clear"/>
        </w:rPr>
        <w:t>Saudi Journal of Sports Medicine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17.1 (2017): 1.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NETO T, 2013 ( link do artigo citado abaixo )</w:t>
      </w:r>
    </w:p>
    <w:p>
      <w:pPr>
        <w:pStyle w:val="Normal"/>
        <w:spacing w:lineRule="auto" w:line="276"/>
        <w:jc w:val="both"/>
        <w:rPr/>
      </w:pPr>
      <w:hyperlink r:id="rId4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</w:rPr>
          <w:t>https://www.researchgate.net/profile/Alexandre_Lopes3/publication/242283449_Prevalencia_de_Dor_Musculo-Esqueletica_em_Corredores_Recreacionais_Portugueses_no_Momento_Antecedente_a_Corrida_Um_Estudo_Transversal/links/0deec51cc66300b14b000000/Prevalencia-de-Dor-Musculo-Esqueletica-em-Corredores-Recreacionais-Portugueses-no-Momento-Antecedente-a-Corrida-Um-Estudo-Transversal.pdf?origin=publication_detail</w:t>
        </w:r>
      </w:hyperlink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Titulo do mesmo, caso não de para abrir: </w:t>
      </w:r>
      <w:r>
        <w:rPr>
          <w:rFonts w:cs="Times New Roman" w:ascii="Times New Roman" w:hAnsi="Times New Roman"/>
          <w:sz w:val="24"/>
          <w:szCs w:val="24"/>
        </w:rPr>
        <w:t>Prevalência de Dor Músculo-Esquelética em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Corredores Recreacionais Portugueses no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Momento Antecedente à Corrida ( tiago neto, alexandre dias Lopes, luiz carlos hespanhol junior e lia jacobsohn)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  <w:rPrChange w:id="0" w:author="Usuário" w:date="2017-12-04T09:53:00Z">
            <w:rPr>
              <w:sz w:val="24"/>
              <w:szCs w:val="24"/>
              <w:rFonts w:ascii="Times New Roman" w:hAnsi="Times New Roman" w:cs="Times New Roman"/>
            </w:rPr>
          </w:rPrChange>
        </w:rPr>
        <w:t>Hespanhol Junior LC, van Mechelen W, Verhagen E. Health and economic burden of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419"/>
        </w:rPr>
        <w:t xml:space="preserve">running-related injuries in Dutch trailrunners: a prospective cohort study. </w:t>
      </w:r>
      <w:r>
        <w:rPr>
          <w:rFonts w:cs="Times New Roman" w:ascii="Times New Roman" w:hAnsi="Times New Roman"/>
          <w:sz w:val="24"/>
          <w:szCs w:val="24"/>
        </w:rPr>
        <w:t>Sports Med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2017;47:367–77.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Hespanhol Junior LC, van Mechelen W, Postuma E, et al. Health and economic burden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  <w:t>of running-related injuries in runners training for an event: a prospective cohort study.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  <w:t>Scand J Med Sci Sports 2016;26:1091–9.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  <w:t xml:space="preserve">Videbaek S, Bueno AM, Nielsen RO, et al. </w:t>
      </w:r>
      <w:r>
        <w:rPr>
          <w:rFonts w:cs="Times New Roman" w:ascii="Times New Roman" w:hAnsi="Times New Roman"/>
          <w:sz w:val="24"/>
          <w:szCs w:val="24"/>
          <w:lang w:val="es-419"/>
          <w:rPrChange w:id="0" w:author="Usuário" w:date="2017-12-04T09:53:00Z">
            <w:rPr>
              <w:sz w:val="24"/>
              <w:szCs w:val="24"/>
              <w:rFonts w:ascii="Times New Roman" w:hAnsi="Times New Roman" w:cs="Times New Roman"/>
            </w:rPr>
          </w:rPrChange>
        </w:rPr>
        <w:t>Incidence of runningrelated injuries per 1000 h of running in different types of runners: a systematic review and meta-analysis. Sports Med. 2015;45(7):1017–26. doi:10.1007/s40279-015-0333-8.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s-419"/>
          <w:rPrChange w:id="0" w:author="Usuário" w:date="2017-12-04T09:53:00Z">
            <w:rPr>
              <w:sz w:val="24"/>
              <w:szCs w:val="24"/>
              <w:bCs/>
              <w:rFonts w:ascii="Times New Roman" w:hAnsi="Times New Roman" w:cs="Times New Roman"/>
            </w:rPr>
          </w:rPrChange>
        </w:rPr>
        <w:t xml:space="preserve">Macera, CA; Pate, RR; Powell, KE; Jackson, KL; Kendrick, JS; Craven, TE. </w:t>
      </w:r>
      <w:r>
        <w:rPr>
          <w:rFonts w:cs="Times New Roman" w:ascii="Times New Roman" w:hAnsi="Times New Roman"/>
          <w:bCs/>
          <w:sz w:val="24"/>
          <w:szCs w:val="24"/>
        </w:rPr>
        <w:t>Predicting lowerextremity injuries among habitual runners. Arch Intern Med (1989); 149(11): 2565-8.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s-419"/>
        </w:rPr>
        <w:t xml:space="preserve">Van Mechelen, W. Running injuries. </w:t>
      </w:r>
      <w:r>
        <w:rPr>
          <w:rFonts w:cs="Times New Roman" w:ascii="Times New Roman" w:hAnsi="Times New Roman"/>
          <w:bCs/>
          <w:sz w:val="24"/>
          <w:szCs w:val="24"/>
        </w:rPr>
        <w:t>A review of the epidemiological literature. Spor t s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Med (1992); 14(5): 320-35.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Wen, DY; Puffer, JC; Schmalzried, TP. </w:t>
      </w:r>
      <w:r>
        <w:rPr>
          <w:rFonts w:cs="Times New Roman" w:ascii="Times New Roman" w:hAnsi="Times New Roman"/>
          <w:bCs/>
          <w:sz w:val="24"/>
          <w:szCs w:val="24"/>
          <w:lang w:val="es-419"/>
          <w:rPrChange w:id="0" w:author="Usuário" w:date="2017-12-04T09:53:00Z">
            <w:rPr>
              <w:sz w:val="24"/>
              <w:szCs w:val="24"/>
              <w:bCs/>
              <w:rFonts w:ascii="Times New Roman" w:hAnsi="Times New Roman" w:cs="Times New Roman"/>
            </w:rPr>
          </w:rPrChange>
        </w:rPr>
        <w:t>Lower extremity alignment and risk of overuse injuries in runners. Med Sci Sports Exerc (1997); 29(10): 1291-8.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cs="Times New Roman" w:ascii="Times New Roman" w:hAnsi="Times New Roman"/>
          <w:bCs/>
          <w:sz w:val="24"/>
          <w:szCs w:val="24"/>
          <w:lang w:val="es-419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cs="Times New Roman" w:ascii="Times New Roman" w:hAnsi="Times New Roman"/>
          <w:bCs/>
          <w:sz w:val="24"/>
          <w:szCs w:val="24"/>
          <w:lang w:val="es-419"/>
          <w:rPrChange w:id="0" w:author="Usuário" w:date="2017-12-04T09:53:00Z">
            <w:rPr>
              <w:sz w:val="24"/>
              <w:szCs w:val="24"/>
              <w:bCs/>
              <w:rFonts w:ascii="Times New Roman" w:hAnsi="Times New Roman" w:cs="Times New Roman"/>
            </w:rPr>
          </w:rPrChange>
        </w:rPr>
        <w:t>Buist, I; Bredeweg, SW; Bessem, B; van Mechelen, W; Lemmink, KA; Diercks, RL.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cs="Times New Roman" w:ascii="Times New Roman" w:hAnsi="Times New Roman"/>
          <w:bCs/>
          <w:sz w:val="24"/>
          <w:szCs w:val="24"/>
          <w:lang w:val="es-419"/>
          <w:rPrChange w:id="0" w:author="Usuário" w:date="2017-12-04T09:53:00Z">
            <w:rPr>
              <w:sz w:val="24"/>
              <w:szCs w:val="24"/>
              <w:bCs/>
              <w:rFonts w:ascii="Times New Roman" w:hAnsi="Times New Roman" w:cs="Times New Roman"/>
            </w:rPr>
          </w:rPrChange>
        </w:rPr>
        <w:t>Incidence and risk factors of running-related injuries during preparation for a 4-mile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cs="Times New Roman" w:ascii="Times New Roman" w:hAnsi="Times New Roman"/>
          <w:bCs/>
          <w:sz w:val="24"/>
          <w:szCs w:val="24"/>
          <w:lang w:val="es-419"/>
          <w:rPrChange w:id="0" w:author="Usuário" w:date="2017-12-04T09:53:00Z">
            <w:rPr>
              <w:sz w:val="24"/>
              <w:szCs w:val="24"/>
              <w:bCs/>
              <w:rFonts w:ascii="Times New Roman" w:hAnsi="Times New Roman" w:cs="Times New Roman"/>
            </w:rPr>
          </w:rPrChange>
        </w:rPr>
        <w:t>recreational running event. Br J Sports Med (2010); 44(8): 598-604.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cs="Times New Roman" w:ascii="Times New Roman" w:hAnsi="Times New Roman"/>
          <w:bCs/>
          <w:sz w:val="24"/>
          <w:szCs w:val="24"/>
          <w:lang w:val="es-419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es-419"/>
        </w:rPr>
        <w:t>Ferber, Reed, and Shari Macdonald. </w:t>
      </w:r>
      <w:r>
        <w:rPr>
          <w:rFonts w:cs="Times New Roman" w:ascii="Times New Roman" w:hAnsi="Times New Roman"/>
          <w:i/>
          <w:iCs/>
          <w:sz w:val="24"/>
          <w:szCs w:val="24"/>
          <w:shd w:fill="FFFFFF" w:val="clear"/>
          <w:lang w:val="es-419"/>
        </w:rPr>
        <w:t>Running mechanics and gait analysis</w:t>
      </w:r>
      <w:r>
        <w:rPr>
          <w:rFonts w:cs="Times New Roman" w:ascii="Times New Roman" w:hAnsi="Times New Roman"/>
          <w:sz w:val="24"/>
          <w:szCs w:val="24"/>
          <w:shd w:fill="FFFFFF" w:val="clear"/>
          <w:lang w:val="es-419"/>
        </w:rPr>
        <w:t>. Human Kinetics, 2014.</w:t>
      </w:r>
      <w:r>
        <w:rPr>
          <w:rFonts w:cs="Times New Roman" w:ascii="Times New Roman" w:hAnsi="Times New Roman"/>
          <w:bCs/>
          <w:sz w:val="24"/>
          <w:szCs w:val="24"/>
          <w:lang w:val="es-419"/>
        </w:rPr>
        <w:t xml:space="preserve">  </w:t>
      </w:r>
      <w:r>
        <w:rPr>
          <w:rFonts w:cs="Times New Roman" w:ascii="Times New Roman" w:hAnsi="Times New Roman"/>
          <w:bCs/>
          <w:sz w:val="24"/>
          <w:szCs w:val="24"/>
        </w:rPr>
        <w:t>-&gt;  ( link do livro abaixo)</w:t>
      </w:r>
    </w:p>
    <w:p>
      <w:pPr>
        <w:pStyle w:val="Normal"/>
        <w:spacing w:lineRule="auto" w:line="276"/>
        <w:jc w:val="both"/>
        <w:rPr/>
      </w:pPr>
      <w:hyperlink r:id="rId5">
        <w:r>
          <w:rPr>
            <w:rStyle w:val="LinkdaInternet"/>
            <w:rFonts w:cs="Times New Roman" w:ascii="Times New Roman" w:hAnsi="Times New Roman"/>
            <w:bCs/>
            <w:color w:val="00000A"/>
            <w:sz w:val="24"/>
            <w:szCs w:val="24"/>
          </w:rPr>
          <w:t>https://books.google.com.br/books?hl=pt-BR&amp;lr=&amp;id=A-MfAwAAQBAJ&amp;oi=fnd&amp;pg=PR1&amp;dq=Ferber+e+Macdonald+2014&amp;ots=cuTHgMinNt&amp;sig=YdWZ4bIawJ92POPtENG8VXodey4</w:t>
        </w:r>
      </w:hyperlink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Chang WL, Shih YF, Chen WY. Running injuries and associated factors in participants of ING Taipei Marathon. Phys Ther Sport. 2012;13:170–4.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Hespanhol Junior Luiz Carlos, et al. "Lower limb alignment characteristics are not associated with running injuries in runners: Prospective cohort study." </w:t>
      </w:r>
      <w:r>
        <w:rPr>
          <w:rFonts w:cs="Times New Roman" w:ascii="Times New Roman" w:hAnsi="Times New Roman"/>
          <w:i/>
          <w:iCs/>
          <w:sz w:val="24"/>
          <w:szCs w:val="24"/>
          <w:shd w:fill="FFFFFF" w:val="clear"/>
        </w:rPr>
        <w:t>European journal of sport science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16.8 (2016): 1137-1144.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Bredeweg SW, Zijlstra S, Bessem B, et al. The effectiveness of a preconditioning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  <w:t>programme on preventing running-related injuries in novice runners: a randomised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cs="Times New Roman" w:ascii="Times New Roman" w:hAnsi="Times New Roman"/>
          <w:sz w:val="24"/>
          <w:szCs w:val="24"/>
          <w:lang w:val="es-419"/>
        </w:rPr>
        <w:t>controlled trial. Br J Sports Med 2012;46:865–70.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  <w:lang w:val="es-419"/>
          <w:rPrChange w:id="0" w:author="Usuário" w:date="2017-12-04T09:53:00Z">
            <w:rPr>
              <w:sz w:val="24"/>
              <w:shd w:fill="FFFFFF" w:val="clear"/>
              <w:szCs w:val="24"/>
              <w:rFonts w:ascii="Times New Roman" w:hAnsi="Times New Roman" w:cs="Times New Roman"/>
            </w:rPr>
          </w:rPrChange>
        </w:rPr>
        <w:t>Hespanhol, Luiz Carlos, Willem van Mechelen, and Evert Verhagen. "Effectiveness of online tailored advice to prevent running-related injuries and promote preventive behaviour in Dutch trail runners: a pragmatic randomised controlled trial." </w:t>
      </w:r>
      <w:r>
        <w:rPr>
          <w:rFonts w:cs="Times New Roman" w:ascii="Times New Roman" w:hAnsi="Times New Roman"/>
          <w:i/>
          <w:iCs/>
          <w:sz w:val="24"/>
          <w:szCs w:val="24"/>
          <w:shd w:fill="FFFFFF" w:val="clear"/>
        </w:rPr>
        <w:t>Br J Sports Med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(2017): bjsports-2016.</w:t>
      </w:r>
    </w:p>
    <w:tbl>
      <w:tblPr>
        <w:tblW w:w="657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414"/>
        <w:gridCol w:w="155"/>
      </w:tblGrid>
      <w:tr>
        <w:trPr/>
        <w:tc>
          <w:tcPr>
            <w:tcW w:w="641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15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14" w:type="dxa"/>
            <w:tcBorders/>
            <w:shd w:color="auto" w:fill="FFFFFF" w:val="clear"/>
            <w:tcMar>
              <w:top w:w="120" w:type="dxa"/>
              <w:bottom w:w="120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155" w:type="dxa"/>
            <w:tcBorders/>
            <w:shd w:fill="FFFFFF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14" w:type="dxa"/>
            <w:tcBorders/>
            <w:shd w:color="auto" w:fill="FFFFFF" w:val="clear"/>
            <w:tcMar>
              <w:top w:w="120" w:type="dxa"/>
              <w:bottom w:w="120" w:type="dxa"/>
              <w:right w:w="240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777777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777777"/>
                <w:sz w:val="24"/>
                <w:szCs w:val="24"/>
                <w:lang w:eastAsia="pt-BR"/>
              </w:rPr>
            </w:r>
          </w:p>
        </w:tc>
        <w:tc>
          <w:tcPr>
            <w:tcW w:w="155" w:type="dxa"/>
            <w:tcBorders/>
            <w:shd w:color="auto" w:fill="FFFFFF" w:val="clear"/>
            <w:tcMar>
              <w:top w:w="120" w:type="dxa"/>
              <w:bottom w:w="120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777777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777777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lineRule="auto" w:line="276"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772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e2039"/>
    <w:rPr>
      <w:color w:val="0563C1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e2c36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e2c3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x.doi.org/10.1136/bjsports-2016-096822" TargetMode="External"/><Relationship Id="rId3" Type="http://schemas.openxmlformats.org/officeDocument/2006/relationships/hyperlink" Target="https://www.cdc.gov/nchs/fastats/leading-causes-ofdeath" TargetMode="External"/><Relationship Id="rId4" Type="http://schemas.openxmlformats.org/officeDocument/2006/relationships/hyperlink" Target="https://www.researchgate.net/profile/Alexandre_Lopes3/publication/242283449_Prevalencia_de_Dor_Musculo-Esqueletica_em_Corredores_Recreacionais_Portugueses_no_Momento_Antecedente_a_Corrida_Um_Estudo_Transversal/links/0deec51cc66300b14b000000/Prevalencia-de-Dor-Musculo-Esqueletica-em-Corredores-Recreacionais-Portugueses-no-Momento-Antecedente-a-Corrida-Um-Estudo-Transversal.pdf?origin=publication_detail" TargetMode="External"/><Relationship Id="rId5" Type="http://schemas.openxmlformats.org/officeDocument/2006/relationships/hyperlink" Target="https://books.google.com.br/books?hl=pt-BR&amp;lr=&amp;id=A-MfAwAAQBAJ&amp;oi=fnd&amp;pg=PR1&amp;dq=Ferber+e+Macdonald+2014&amp;ots=cuTHgMinNt&amp;sig=YdWZ4bIawJ92POPtENG8VXodey4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LibreOffice/5.4.4.2$Windows_X86_64 LibreOffice_project/2524958677847fb3bb44820e40380acbe820f960</Application>
  <Pages>6</Pages>
  <Words>1202</Words>
  <Characters>7628</Characters>
  <CharactersWithSpaces>8797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2018-04-19T19:43:00Z</dcterms:created>
  <dc:creator>Windows User</dc:creator>
  <dc:description/>
  <dc:language>pt-BR</dc:language>
  <cp:lastModifiedBy/>
  <dcterms:modified xsi:type="dcterms:W3CDTF">2018-05-26T15:13:19Z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