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6BB" w:rsidRPr="009E4620" w:rsidRDefault="00B876BB" w:rsidP="00B52D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INTRODUÇÃO</w:t>
      </w:r>
    </w:p>
    <w:p w:rsidR="00D97728" w:rsidRPr="009E4620" w:rsidDel="00D86BA5" w:rsidRDefault="00D97728" w:rsidP="00B52DC7">
      <w:pPr>
        <w:spacing w:line="276" w:lineRule="auto"/>
        <w:ind w:firstLine="708"/>
        <w:jc w:val="both"/>
        <w:rPr>
          <w:del w:id="0" w:author="Usuário" w:date="2017-12-04T10:45:00Z"/>
          <w:rFonts w:ascii="Times New Roman" w:hAnsi="Times New Roman" w:cs="Times New Roman"/>
          <w:sz w:val="24"/>
          <w:szCs w:val="24"/>
          <w:lang w:val="pt-PT"/>
        </w:rPr>
      </w:pPr>
      <w:del w:id="1" w:author="Usuário" w:date="2017-12-04T10:45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Segundo a Organização Mundial de Saúde (OMS), a inatividade física tem sido citada como o 4º fator de risco global para a mortalidade, especialmente em países de renda média-a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lta </w:delText>
        </w:r>
        <w:r w:rsidR="00080BFF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(</w:delText>
        </w:r>
        <w:r w:rsidR="00602762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Lee</w:delText>
        </w:r>
        <w:r w:rsidR="00602762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80BFF" w:rsidRPr="009E4620" w:rsidDel="00D86BA5">
          <w:rPr>
            <w:rFonts w:ascii="Times New Roman" w:hAnsi="Times New Roman" w:cs="Times New Roman"/>
            <w:sz w:val="24"/>
            <w:szCs w:val="24"/>
          </w:rPr>
          <w:delText>D., et</w:delText>
        </w:r>
        <w:r w:rsidR="00602762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 al 2017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)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. 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Há evidências que atividade física em ambientes externos tem um resultado benéfico melhor sobre o bem-estar físico e mental do que a pratica de atividade física em </w:delText>
        </w:r>
        <w:r w:rsidR="003F4C43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ambientes fechados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(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</w:rPr>
          <w:delText>Thompson C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</w:rPr>
          <w:delText>.,</w:delText>
        </w:r>
        <w:r w:rsidR="00080BFF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 e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t al 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2011;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</w:rPr>
          <w:delText>Junior, Mechelen e Verhagen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</w:rPr>
          <w:delText>,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2017</w:delText>
        </w:r>
        <w:r w:rsidR="00660C16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)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.</w:delText>
        </w:r>
      </w:del>
    </w:p>
    <w:p w:rsidR="00B51F3F" w:rsidRPr="009E4620" w:rsidRDefault="00D97728" w:rsidP="0091161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A corrida está entre as atividades físicas mais populares em todo o mundo</w:t>
      </w:r>
      <w:del w:id="2" w:author="Usuário" w:date="2017-12-04T09:53:00Z"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e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>,</w:t>
      </w:r>
      <w:ins w:id="3" w:author="Usuário" w:date="2017-12-04T09:53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 com</w:t>
        </w:r>
      </w:ins>
      <w:ins w:id="4" w:author="Usuário" w:date="2017-12-04T09:54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del w:id="5" w:author="Usuário" w:date="2017-12-04T09:54:00Z"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devido aos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benefícios para a saúde</w:t>
      </w:r>
      <w:r w:rsidR="00B51F3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C186C" w:rsidRPr="009E4620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spellStart"/>
      <w:r w:rsidR="009C186C" w:rsidRPr="009E4620">
        <w:rPr>
          <w:rFonts w:ascii="Times New Roman" w:hAnsi="Times New Roman" w:cs="Times New Roman"/>
          <w:sz w:val="24"/>
          <w:szCs w:val="24"/>
        </w:rPr>
        <w:t>Pazin</w:t>
      </w:r>
      <w:proofErr w:type="spellEnd"/>
      <w:r w:rsidR="009C186C" w:rsidRPr="009E4620">
        <w:rPr>
          <w:rFonts w:ascii="Times New Roman" w:hAnsi="Times New Roman" w:cs="Times New Roman"/>
          <w:sz w:val="24"/>
          <w:szCs w:val="24"/>
        </w:rPr>
        <w:t xml:space="preserve"> J, 2008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 e um impacto s</w:t>
      </w:r>
      <w:r w:rsidR="00B51F3F" w:rsidRPr="009E4620">
        <w:rPr>
          <w:rFonts w:ascii="Times New Roman" w:hAnsi="Times New Roman" w:cs="Times New Roman"/>
          <w:sz w:val="24"/>
          <w:szCs w:val="24"/>
          <w:lang w:val="pt-PT"/>
        </w:rPr>
        <w:t>ignificativo na longevidade</w:t>
      </w:r>
      <w:r w:rsidR="009C186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9C186C" w:rsidRPr="009E4620">
        <w:rPr>
          <w:rFonts w:ascii="Times New Roman" w:hAnsi="Times New Roman" w:cs="Times New Roman"/>
          <w:sz w:val="24"/>
          <w:szCs w:val="24"/>
        </w:rPr>
        <w:t xml:space="preserve">Lee D, 2014; </w:t>
      </w:r>
      <w:proofErr w:type="spellStart"/>
      <w:r w:rsidR="009C186C" w:rsidRPr="009E4620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="009C186C" w:rsidRPr="009E4620">
        <w:rPr>
          <w:rFonts w:ascii="Times New Roman" w:hAnsi="Times New Roman" w:cs="Times New Roman"/>
          <w:sz w:val="24"/>
          <w:szCs w:val="24"/>
        </w:rPr>
        <w:t xml:space="preserve"> P et al., 2016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), </w:t>
      </w:r>
      <w:proofErr w:type="gramStart"/>
      <w:ins w:id="6" w:author="Usuário" w:date="2017-12-04T09:54:00Z">
        <w:r w:rsidR="00CE2C36" w:rsidRPr="009E4620">
          <w:rPr>
            <w:rFonts w:ascii="Times New Roman" w:hAnsi="Times New Roman" w:cs="Times New Roman"/>
            <w:sz w:val="24"/>
            <w:szCs w:val="24"/>
            <w:lang w:val="pt-PT"/>
          </w:rPr>
          <w:t>reduzi</w:t>
        </w:r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ndo </w:t>
        </w:r>
        <w:r w:rsidR="00CE2C36" w:rsidRPr="009E4620">
          <w:rPr>
            <w:rFonts w:ascii="Times New Roman" w:hAnsi="Times New Roman" w:cs="Times New Roman"/>
            <w:sz w:val="24"/>
            <w:szCs w:val="24"/>
            <w:lang w:val="pt-PT"/>
          </w:rPr>
          <w:t xml:space="preserve"> de</w:t>
        </w:r>
        <w:proofErr w:type="gramEnd"/>
        <w:r w:rsidR="00CE2C36" w:rsidRPr="009E4620">
          <w:rPr>
            <w:rFonts w:ascii="Times New Roman" w:hAnsi="Times New Roman" w:cs="Times New Roman"/>
            <w:sz w:val="24"/>
            <w:szCs w:val="24"/>
            <w:lang w:val="pt-PT"/>
          </w:rPr>
          <w:t xml:space="preserve"> 25% à 40% </w:t>
        </w:r>
      </w:ins>
      <w:ins w:id="7" w:author="Usuário" w:date="2017-12-04T10:44:00Z">
        <w:r w:rsidR="00911617">
          <w:rPr>
            <w:rFonts w:ascii="Times New Roman" w:hAnsi="Times New Roman" w:cs="Times New Roman"/>
            <w:sz w:val="24"/>
            <w:szCs w:val="24"/>
            <w:lang w:val="pt-PT"/>
          </w:rPr>
          <w:t>a</w:t>
        </w:r>
      </w:ins>
      <w:ins w:id="8" w:author="Usuário" w:date="2017-12-04T09:54:00Z">
        <w:r w:rsidR="00CE2C36" w:rsidRPr="009E4620">
          <w:rPr>
            <w:rFonts w:ascii="Times New Roman" w:hAnsi="Times New Roman" w:cs="Times New Roman"/>
            <w:sz w:val="24"/>
            <w:szCs w:val="24"/>
            <w:lang w:val="pt-PT"/>
          </w:rPr>
          <w:t xml:space="preserve"> mortalidade precoce (</w:t>
        </w:r>
        <w:proofErr w:type="spellStart"/>
        <w:r w:rsidR="00CE2C36" w:rsidRPr="009E4620">
          <w:rPr>
            <w:rFonts w:ascii="Times New Roman" w:hAnsi="Times New Roman" w:cs="Times New Roman"/>
            <w:sz w:val="24"/>
            <w:szCs w:val="24"/>
          </w:rPr>
          <w:t>Schnohr</w:t>
        </w:r>
        <w:proofErr w:type="spellEnd"/>
        <w:r w:rsidR="00CE2C36" w:rsidRPr="009E4620">
          <w:rPr>
            <w:rFonts w:ascii="Times New Roman" w:hAnsi="Times New Roman" w:cs="Times New Roman"/>
            <w:sz w:val="24"/>
            <w:szCs w:val="24"/>
          </w:rPr>
          <w:t xml:space="preserve"> P, et al 2013; cdc.gov, 2014</w:t>
        </w:r>
        <w:r w:rsidR="00CE2C36" w:rsidRPr="009E4620">
          <w:rPr>
            <w:rFonts w:ascii="Times New Roman" w:hAnsi="Times New Roman" w:cs="Times New Roman"/>
            <w:sz w:val="24"/>
            <w:szCs w:val="24"/>
            <w:lang w:val="pt-PT"/>
          </w:rPr>
          <w:t>).</w:t>
        </w:r>
      </w:ins>
      <w:ins w:id="9" w:author="Usuário" w:date="2017-12-04T09:55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 O</w:t>
        </w:r>
      </w:ins>
      <w:del w:id="10" w:author="Usuário" w:date="2017-12-04T09:55:00Z"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número de corredo</w:t>
      </w:r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>res tem crescido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signif</w:t>
      </w:r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icativamente na última década, </w:t>
      </w:r>
      <w:ins w:id="11" w:author="Usuário" w:date="2017-12-04T09:55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>considerand</w:t>
        </w:r>
      </w:ins>
      <w:ins w:id="12" w:author="Usuário" w:date="2017-12-04T10:45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>o</w:t>
        </w:r>
      </w:ins>
      <w:ins w:id="13" w:author="Usuário" w:date="2017-12-04T09:55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 que essa </w:t>
        </w:r>
      </w:ins>
      <w:del w:id="14" w:author="Usuário" w:date="2017-12-04T09:55:00Z">
        <w:r w:rsidR="00DD22D6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além de ser</w:delText>
        </w:r>
      </w:del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15" w:author="Usuário" w:date="2017-12-04T09:55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é </w:t>
        </w:r>
      </w:ins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>uma modalidade de baixo custo</w:t>
      </w:r>
      <w:r w:rsidR="00FE067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para sua prática e</w:t>
      </w:r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de</w:t>
      </w:r>
      <w:r w:rsidR="00FE067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fácil</w:t>
      </w:r>
      <w:r w:rsidR="00DD22D6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implementação </w:t>
      </w:r>
      <w:r w:rsidR="00B51F3F" w:rsidRPr="009E4620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spellStart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al, 2014</w:t>
      </w:r>
      <w:r w:rsidR="00FE067C" w:rsidRPr="009E4620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1D5ED5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del w:id="16" w:author="Usuário" w:date="2017-12-04T09:54:00Z">
        <w:r w:rsidR="001D5ED5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Corredores tem uma taxa reduzida de 25% à 40% de mortalidade precoce em comparação com não corredor</w:delText>
        </w:r>
        <w:r w:rsidR="00AE2039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es ou individuos inativos (</w:delText>
        </w:r>
        <w:r w:rsidR="00AE2039" w:rsidRPr="009E4620" w:rsidDel="00CE2C36">
          <w:rPr>
            <w:rFonts w:ascii="Times New Roman" w:hAnsi="Times New Roman" w:cs="Times New Roman"/>
            <w:sz w:val="24"/>
            <w:szCs w:val="24"/>
          </w:rPr>
          <w:delText>Schnohr P, et al 2013; cdc.gov, 2014</w:delText>
        </w:r>
        <w:r w:rsidR="001D5ED5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)</w:delText>
        </w:r>
        <w:r w:rsidR="00B51F3F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.</w:delText>
        </w:r>
      </w:del>
    </w:p>
    <w:p w:rsidR="00B51F3F" w:rsidRPr="00D86BA5" w:rsidRDefault="00FE067C" w:rsidP="00D86BA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  <w:lang w:val="pt-PT"/>
        </w:rPr>
        <w:t>No entanto, correr pode causar lesões (</w:t>
      </w:r>
      <w:proofErr w:type="spellStart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Vasiliadis</w:t>
      </w:r>
      <w:proofErr w:type="spellEnd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proofErr w:type="spellStart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Angelo</w:t>
      </w:r>
      <w:proofErr w:type="spellEnd"/>
      <w:r w:rsidR="00AE2039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</w:t>
      </w:r>
      <w:r w:rsidR="00AE2039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2017),</w:t>
      </w:r>
      <w:r w:rsidR="00710D5C" w:rsidRPr="009E4620">
        <w:rPr>
          <w:rFonts w:ascii="Times New Roman" w:hAnsi="Times New Roman" w:cs="Times New Roman"/>
          <w:bCs/>
          <w:sz w:val="24"/>
          <w:szCs w:val="24"/>
        </w:rPr>
        <w:t xml:space="preserve"> com maior pre</w:t>
      </w:r>
      <w:r w:rsidR="00E31514" w:rsidRPr="009E4620">
        <w:rPr>
          <w:rFonts w:ascii="Times New Roman" w:hAnsi="Times New Roman" w:cs="Times New Roman"/>
          <w:bCs/>
          <w:sz w:val="24"/>
          <w:szCs w:val="24"/>
        </w:rPr>
        <w:t>valên</w:t>
      </w:r>
      <w:r w:rsidR="007427FF" w:rsidRPr="009E4620">
        <w:rPr>
          <w:rFonts w:ascii="Times New Roman" w:hAnsi="Times New Roman" w:cs="Times New Roman"/>
          <w:bCs/>
          <w:sz w:val="24"/>
          <w:szCs w:val="24"/>
        </w:rPr>
        <w:t xml:space="preserve">cia nos membros inferiores </w:t>
      </w:r>
      <w:del w:id="17" w:author="Usuário" w:date="2017-12-04T09:56:00Z">
        <w:r w:rsidR="007427FF" w:rsidRPr="009E4620" w:rsidDel="00CE2C36">
          <w:rPr>
            <w:rFonts w:ascii="Times New Roman" w:hAnsi="Times New Roman" w:cs="Times New Roman"/>
            <w:bCs/>
            <w:sz w:val="24"/>
            <w:szCs w:val="24"/>
          </w:rPr>
          <w:delText>(MMII)</w:delText>
        </w:r>
      </w:del>
      <w:r w:rsidR="007427FF" w:rsidRPr="009E46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2CBF" w:rsidRPr="009E4620">
        <w:rPr>
          <w:rFonts w:ascii="Times New Roman" w:hAnsi="Times New Roman" w:cs="Times New Roman"/>
          <w:bCs/>
          <w:sz w:val="24"/>
          <w:szCs w:val="24"/>
        </w:rPr>
        <w:t>(</w:t>
      </w:r>
      <w:r w:rsidR="00D32CBF" w:rsidRPr="009E4620">
        <w:rPr>
          <w:rFonts w:ascii="Times New Roman" w:hAnsi="Times New Roman" w:cs="Times New Roman"/>
          <w:sz w:val="24"/>
          <w:szCs w:val="24"/>
        </w:rPr>
        <w:t>Neto T, 2013</w:t>
      </w:r>
      <w:r w:rsidR="00710D5C" w:rsidRPr="009E4620">
        <w:rPr>
          <w:rFonts w:ascii="Times New Roman" w:hAnsi="Times New Roman" w:cs="Times New Roman"/>
          <w:bCs/>
          <w:sz w:val="24"/>
          <w:szCs w:val="24"/>
        </w:rPr>
        <w:t>)</w:t>
      </w:r>
      <w:ins w:id="18" w:author="Usuário" w:date="2017-12-04T09:56:00Z">
        <w:r w:rsidR="00CE2C36">
          <w:rPr>
            <w:rFonts w:ascii="Times New Roman" w:hAnsi="Times New Roman" w:cs="Times New Roman"/>
            <w:bCs/>
            <w:sz w:val="24"/>
            <w:szCs w:val="24"/>
          </w:rPr>
          <w:t xml:space="preserve">. O </w:t>
        </w:r>
      </w:ins>
      <w:del w:id="19" w:author="Usuário" w:date="2017-12-04T09:56:00Z">
        <w:r w:rsidR="00710D5C" w:rsidRPr="009E4620" w:rsidDel="00CE2C36">
          <w:rPr>
            <w:rFonts w:ascii="Times New Roman" w:hAnsi="Times New Roman" w:cs="Times New Roman"/>
            <w:bCs/>
            <w:sz w:val="24"/>
            <w:szCs w:val="24"/>
          </w:rPr>
          <w:delText xml:space="preserve"> , </w:delText>
        </w:r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risco de lesões relacionadas à corrida </w:t>
      </w:r>
      <w:del w:id="20" w:author="Usuário" w:date="2017-12-04T09:56:00Z">
        <w:r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(LRC)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é uma quest</w:t>
      </w:r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>ão que preocupa po</w:t>
      </w:r>
      <w:ins w:id="21" w:author="Usuário" w:date="2017-12-04T09:56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is </w:t>
        </w:r>
      </w:ins>
      <w:del w:id="22" w:author="Usuário" w:date="2017-12-04T09:56:00Z">
        <w:r w:rsidR="00710D5C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rque as LRC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pode</w:t>
      </w:r>
      <w:del w:id="23" w:author="Usuário" w:date="2017-12-04T10:45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m</w:delText>
        </w:r>
      </w:del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atingir maiores n</w:t>
      </w:r>
      <w:ins w:id="24" w:author="Usuário" w:date="2017-12-04T09:56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>í</w:t>
        </w:r>
      </w:ins>
      <w:del w:id="25" w:author="Usuário" w:date="2017-12-04T09:56:00Z">
        <w:r w:rsidR="00710D5C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i</w:delText>
        </w:r>
      </w:del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veis de gravidade, </w:t>
      </w:r>
      <w:ins w:id="26" w:author="Usuário" w:date="2017-12-04T09:56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além de poder </w:t>
        </w:r>
      </w:ins>
      <w:del w:id="27" w:author="Usuário" w:date="2017-12-04T09:56:00Z">
        <w:r w:rsidR="00710D5C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podendo</w:delText>
        </w:r>
      </w:del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28" w:author="Usuário" w:date="2017-12-04T09:56:00Z">
        <w:r w:rsidR="00CE2C36">
          <w:rPr>
            <w:rFonts w:ascii="Times New Roman" w:hAnsi="Times New Roman" w:cs="Times New Roman"/>
            <w:sz w:val="24"/>
            <w:szCs w:val="24"/>
            <w:lang w:val="pt-PT"/>
          </w:rPr>
          <w:t xml:space="preserve">reduzir </w:t>
        </w:r>
      </w:ins>
      <w:del w:id="29" w:author="Usuário" w:date="2017-12-04T09:56:00Z">
        <w:r w:rsidR="00710D5C" w:rsidRPr="009E4620" w:rsidDel="00CE2C36">
          <w:rPr>
            <w:rFonts w:ascii="Times New Roman" w:hAnsi="Times New Roman" w:cs="Times New Roman"/>
            <w:sz w:val="24"/>
            <w:szCs w:val="24"/>
            <w:lang w:val="pt-PT"/>
          </w:rPr>
          <w:delText>diminuir</w:delText>
        </w:r>
      </w:del>
      <w:r w:rsidR="00710D5C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a motivação desta pratica esportiva </w:t>
      </w:r>
      <w:r w:rsidR="00D32CBF" w:rsidRPr="009E4620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D32CBF" w:rsidRPr="009E4620">
        <w:rPr>
          <w:rFonts w:ascii="Times New Roman" w:hAnsi="Times New Roman" w:cs="Times New Roman"/>
          <w:sz w:val="24"/>
          <w:szCs w:val="24"/>
        </w:rPr>
        <w:t xml:space="preserve">Junior et al, 2016; Junior, </w:t>
      </w:r>
      <w:proofErr w:type="spellStart"/>
      <w:r w:rsidR="00D32CBF" w:rsidRPr="009E4620">
        <w:rPr>
          <w:rFonts w:ascii="Times New Roman" w:hAnsi="Times New Roman" w:cs="Times New Roman"/>
          <w:sz w:val="24"/>
          <w:szCs w:val="24"/>
        </w:rPr>
        <w:t>Mechelen</w:t>
      </w:r>
      <w:proofErr w:type="spellEnd"/>
      <w:r w:rsidR="00D32CBF" w:rsidRPr="009E462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32CBF" w:rsidRPr="009E4620">
        <w:rPr>
          <w:rFonts w:ascii="Times New Roman" w:hAnsi="Times New Roman" w:cs="Times New Roman"/>
          <w:sz w:val="24"/>
          <w:szCs w:val="24"/>
        </w:rPr>
        <w:t>Verhagen</w:t>
      </w:r>
      <w:proofErr w:type="spellEnd"/>
      <w:r w:rsidR="00D32CBF" w:rsidRPr="009E4620">
        <w:rPr>
          <w:rFonts w:ascii="Times New Roman" w:hAnsi="Times New Roman" w:cs="Times New Roman"/>
          <w:sz w:val="24"/>
          <w:szCs w:val="24"/>
        </w:rPr>
        <w:t xml:space="preserve"> 2017</w:t>
      </w:r>
      <w:r w:rsidRPr="009E4620">
        <w:rPr>
          <w:rFonts w:ascii="Times New Roman" w:hAnsi="Times New Roman" w:cs="Times New Roman"/>
          <w:sz w:val="24"/>
          <w:szCs w:val="24"/>
          <w:lang w:val="pt-PT"/>
        </w:rPr>
        <w:t>).</w:t>
      </w:r>
      <w:ins w:id="30" w:author="Usuário" w:date="2017-12-04T10:46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 </w:t>
        </w:r>
      </w:ins>
      <w:r w:rsidR="00686233" w:rsidRPr="009E4620">
        <w:rPr>
          <w:rFonts w:ascii="Times New Roman" w:hAnsi="Times New Roman" w:cs="Times New Roman"/>
          <w:bCs/>
          <w:sz w:val="24"/>
          <w:szCs w:val="24"/>
        </w:rPr>
        <w:t xml:space="preserve">Estudos apontam </w:t>
      </w:r>
      <w:r w:rsidR="00740F58" w:rsidRPr="009E4620">
        <w:rPr>
          <w:rFonts w:ascii="Times New Roman" w:hAnsi="Times New Roman" w:cs="Times New Roman"/>
          <w:bCs/>
          <w:sz w:val="24"/>
          <w:szCs w:val="24"/>
        </w:rPr>
        <w:t xml:space="preserve">que </w:t>
      </w:r>
      <w:r w:rsidR="00686233" w:rsidRPr="009E4620">
        <w:rPr>
          <w:rFonts w:ascii="Times New Roman" w:hAnsi="Times New Roman" w:cs="Times New Roman"/>
          <w:bCs/>
          <w:sz w:val="24"/>
          <w:szCs w:val="24"/>
        </w:rPr>
        <w:t>24% e 65%</w:t>
      </w:r>
      <w:r w:rsidR="00907518" w:rsidRPr="009E4620">
        <w:rPr>
          <w:rFonts w:ascii="Times New Roman" w:hAnsi="Times New Roman" w:cs="Times New Roman"/>
          <w:bCs/>
          <w:sz w:val="24"/>
          <w:szCs w:val="24"/>
        </w:rPr>
        <w:t xml:space="preserve"> dos corredores recreativos são</w:t>
      </w:r>
      <w:r w:rsidR="00190F4B" w:rsidRPr="009E4620">
        <w:rPr>
          <w:rFonts w:ascii="Times New Roman" w:hAnsi="Times New Roman" w:cs="Times New Roman"/>
          <w:bCs/>
          <w:sz w:val="24"/>
          <w:szCs w:val="24"/>
        </w:rPr>
        <w:t xml:space="preserve"> acometido</w:t>
      </w:r>
      <w:r w:rsidR="00907518" w:rsidRPr="009E4620">
        <w:rPr>
          <w:rFonts w:ascii="Times New Roman" w:hAnsi="Times New Roman" w:cs="Times New Roman"/>
          <w:bCs/>
          <w:sz w:val="24"/>
          <w:szCs w:val="24"/>
        </w:rPr>
        <w:t>s por alguma</w:t>
      </w:r>
      <w:r w:rsidR="00B51F3F" w:rsidRPr="009E46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0F4B" w:rsidRPr="009E4620">
        <w:rPr>
          <w:rFonts w:ascii="Times New Roman" w:hAnsi="Times New Roman" w:cs="Times New Roman"/>
          <w:bCs/>
          <w:sz w:val="24"/>
          <w:szCs w:val="24"/>
        </w:rPr>
        <w:t>lesão anualmente</w:t>
      </w:r>
      <w:r w:rsidR="00686233" w:rsidRPr="009E4620">
        <w:rPr>
          <w:rFonts w:ascii="Times New Roman" w:hAnsi="Times New Roman" w:cs="Times New Roman"/>
          <w:bCs/>
          <w:sz w:val="24"/>
          <w:szCs w:val="24"/>
        </w:rPr>
        <w:t xml:space="preserve"> (Macera et al., 1989; Van </w:t>
      </w:r>
      <w:proofErr w:type="spellStart"/>
      <w:r w:rsidR="00686233" w:rsidRPr="009E4620">
        <w:rPr>
          <w:rFonts w:ascii="Times New Roman" w:hAnsi="Times New Roman" w:cs="Times New Roman"/>
          <w:bCs/>
          <w:sz w:val="24"/>
          <w:szCs w:val="24"/>
        </w:rPr>
        <w:t>Mechelen</w:t>
      </w:r>
      <w:proofErr w:type="spellEnd"/>
      <w:r w:rsidR="00686233" w:rsidRPr="009E4620">
        <w:rPr>
          <w:rFonts w:ascii="Times New Roman" w:hAnsi="Times New Roman" w:cs="Times New Roman"/>
          <w:bCs/>
          <w:sz w:val="24"/>
          <w:szCs w:val="24"/>
        </w:rPr>
        <w:t xml:space="preserve">, 1992; Wen, </w:t>
      </w:r>
      <w:proofErr w:type="spellStart"/>
      <w:r w:rsidR="00686233" w:rsidRPr="009E4620">
        <w:rPr>
          <w:rFonts w:ascii="Times New Roman" w:hAnsi="Times New Roman" w:cs="Times New Roman"/>
          <w:bCs/>
          <w:sz w:val="24"/>
          <w:szCs w:val="24"/>
        </w:rPr>
        <w:t>Puffer</w:t>
      </w:r>
      <w:proofErr w:type="spellEnd"/>
      <w:r w:rsidR="00686233" w:rsidRPr="009E462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86233" w:rsidRPr="009E4620">
        <w:rPr>
          <w:rFonts w:ascii="Times New Roman" w:hAnsi="Times New Roman" w:cs="Times New Roman"/>
          <w:bCs/>
          <w:sz w:val="24"/>
          <w:szCs w:val="24"/>
        </w:rPr>
        <w:t>Schmalzried</w:t>
      </w:r>
      <w:proofErr w:type="spellEnd"/>
      <w:r w:rsidR="00686233" w:rsidRPr="009E4620">
        <w:rPr>
          <w:rFonts w:ascii="Times New Roman" w:hAnsi="Times New Roman" w:cs="Times New Roman"/>
          <w:bCs/>
          <w:sz w:val="24"/>
          <w:szCs w:val="24"/>
        </w:rPr>
        <w:t>, 1997</w:t>
      </w:r>
      <w:r w:rsidR="00740F58" w:rsidRPr="009E462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40F58" w:rsidRPr="009E4620">
        <w:rPr>
          <w:rFonts w:ascii="Times New Roman" w:hAnsi="Times New Roman" w:cs="Times New Roman"/>
          <w:bCs/>
          <w:sz w:val="24"/>
          <w:szCs w:val="24"/>
        </w:rPr>
        <w:t>Buist</w:t>
      </w:r>
      <w:proofErr w:type="spellEnd"/>
      <w:r w:rsidR="00740F58" w:rsidRPr="009E4620">
        <w:rPr>
          <w:rFonts w:ascii="Times New Roman" w:hAnsi="Times New Roman" w:cs="Times New Roman"/>
          <w:bCs/>
          <w:sz w:val="24"/>
          <w:szCs w:val="24"/>
        </w:rPr>
        <w:t xml:space="preserve"> et al., 2010;</w:t>
      </w:r>
      <w:r w:rsidR="0037761A" w:rsidRPr="009E46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761A" w:rsidRPr="009E4620">
        <w:rPr>
          <w:rFonts w:ascii="Times New Roman" w:hAnsi="Times New Roman" w:cs="Times New Roman"/>
          <w:bCs/>
          <w:sz w:val="24"/>
          <w:szCs w:val="24"/>
        </w:rPr>
        <w:t>Ferber</w:t>
      </w:r>
      <w:proofErr w:type="spellEnd"/>
      <w:r w:rsidR="00740F58" w:rsidRPr="009E4620">
        <w:rPr>
          <w:rFonts w:ascii="Times New Roman" w:hAnsi="Times New Roman" w:cs="Times New Roman"/>
          <w:bCs/>
          <w:sz w:val="24"/>
          <w:szCs w:val="24"/>
        </w:rPr>
        <w:t xml:space="preserve"> e Macdonald 2014</w:t>
      </w:r>
      <w:r w:rsidR="004A4C72" w:rsidRPr="009E4620">
        <w:rPr>
          <w:rFonts w:ascii="Times New Roman" w:hAnsi="Times New Roman" w:cs="Times New Roman"/>
          <w:bCs/>
          <w:sz w:val="24"/>
          <w:szCs w:val="24"/>
        </w:rPr>
        <w:t>), ou</w:t>
      </w:r>
      <w:r w:rsidR="0017072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6,8 a 59 lesões</w:t>
      </w:r>
      <w:r w:rsidR="004A4C72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a cada 1.000 horas de </w:t>
      </w:r>
      <w:r w:rsidR="00907518" w:rsidRPr="009E4620">
        <w:rPr>
          <w:rFonts w:ascii="Times New Roman" w:hAnsi="Times New Roman" w:cs="Times New Roman"/>
          <w:sz w:val="24"/>
          <w:szCs w:val="24"/>
          <w:lang w:val="pt-PT"/>
        </w:rPr>
        <w:t>exposição a</w:t>
      </w:r>
      <w:r w:rsidR="0017072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07518" w:rsidRPr="009E4620">
        <w:rPr>
          <w:rFonts w:ascii="Times New Roman" w:hAnsi="Times New Roman" w:cs="Times New Roman"/>
          <w:sz w:val="24"/>
          <w:szCs w:val="24"/>
          <w:lang w:val="pt-PT"/>
        </w:rPr>
        <w:t>corrida (</w:t>
      </w:r>
      <w:proofErr w:type="spellStart"/>
      <w:r w:rsidR="004A4C72" w:rsidRPr="009E4620">
        <w:rPr>
          <w:rFonts w:ascii="Times New Roman" w:hAnsi="Times New Roman" w:cs="Times New Roman"/>
          <w:sz w:val="24"/>
          <w:szCs w:val="24"/>
        </w:rPr>
        <w:t>Videbaek</w:t>
      </w:r>
      <w:proofErr w:type="spellEnd"/>
      <w:r w:rsidR="004A4C72" w:rsidRPr="009E4620">
        <w:rPr>
          <w:rFonts w:ascii="Times New Roman" w:hAnsi="Times New Roman" w:cs="Times New Roman"/>
          <w:sz w:val="24"/>
          <w:szCs w:val="24"/>
        </w:rPr>
        <w:t xml:space="preserve"> S et al.,</w:t>
      </w:r>
      <w:r w:rsidR="005D058E" w:rsidRPr="009E4620">
        <w:rPr>
          <w:rFonts w:ascii="Times New Roman" w:hAnsi="Times New Roman" w:cs="Times New Roman"/>
          <w:sz w:val="24"/>
          <w:szCs w:val="24"/>
        </w:rPr>
        <w:t xml:space="preserve"> </w:t>
      </w:r>
      <w:r w:rsidR="004A4C72" w:rsidRPr="009E4620">
        <w:rPr>
          <w:rFonts w:ascii="Times New Roman" w:hAnsi="Times New Roman" w:cs="Times New Roman"/>
          <w:sz w:val="24"/>
          <w:szCs w:val="24"/>
          <w:lang w:val="pt-PT"/>
        </w:rPr>
        <w:t>2015)</w:t>
      </w:r>
      <w:r w:rsidR="00907518" w:rsidRPr="009E462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86BA5" w:rsidRDefault="0037761A" w:rsidP="00D86BA5">
      <w:pPr>
        <w:spacing w:line="276" w:lineRule="auto"/>
        <w:ind w:firstLine="708"/>
        <w:jc w:val="both"/>
        <w:rPr>
          <w:ins w:id="31" w:author="Usuário" w:date="2017-12-04T10:49:00Z"/>
          <w:rFonts w:ascii="Times New Roman" w:hAnsi="Times New Roman" w:cs="Times New Roman"/>
          <w:sz w:val="24"/>
          <w:szCs w:val="24"/>
          <w:lang w:val="pt-PT"/>
        </w:rPr>
      </w:pPr>
      <w:del w:id="32" w:author="Usuário" w:date="2017-12-04T10:48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Segundo Reed Ferber e Shari Macdonald</w:delText>
        </w:r>
        <w:r w:rsidR="00D86BA5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, 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2014), em um livro publicado baseado em evidências ciêntificas, relatam que </w:delText>
        </w:r>
      </w:del>
      <w:del w:id="33" w:author="Usuário" w:date="2017-12-04T10:46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as</w:delText>
        </w:r>
      </w:del>
      <w:del w:id="34" w:author="Usuário" w:date="2017-12-04T10:48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</w:delText>
        </w:r>
      </w:del>
      <w:ins w:id="35" w:author="Usuário" w:date="2017-12-04T10:46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As </w:t>
        </w:r>
      </w:ins>
      <w:r w:rsidRPr="009E4620">
        <w:rPr>
          <w:rFonts w:ascii="Times New Roman" w:hAnsi="Times New Roman" w:cs="Times New Roman"/>
          <w:sz w:val="24"/>
          <w:szCs w:val="24"/>
          <w:lang w:val="pt-PT"/>
        </w:rPr>
        <w:t>principais lesões apresentadas</w:t>
      </w:r>
      <w:r w:rsidR="00FD1950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36" w:author="Usuário" w:date="2017-12-04T10:49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pelos corredores </w:t>
        </w:r>
      </w:ins>
      <w:del w:id="37" w:author="Usuário" w:date="2017-12-04T10:49:00Z">
        <w:r w:rsidR="00FD1950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nos MMII</w:delText>
        </w:r>
      </w:del>
      <w:r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s</w:t>
      </w:r>
      <w:r w:rsidR="00080705" w:rsidRPr="009E4620">
        <w:rPr>
          <w:rFonts w:ascii="Times New Roman" w:hAnsi="Times New Roman" w:cs="Times New Roman"/>
          <w:sz w:val="24"/>
          <w:szCs w:val="24"/>
          <w:lang w:val="pt-PT"/>
        </w:rPr>
        <w:t>ão</w:t>
      </w:r>
      <w:del w:id="38" w:author="Usuário" w:date="2017-12-04T10:47:00Z">
        <w:r w:rsidR="00080705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,</w:delText>
        </w:r>
      </w:del>
      <w:r w:rsidR="00080705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ins w:id="39" w:author="Usuário" w:date="2017-12-04T10:49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a </w:t>
        </w:r>
      </w:ins>
      <w:r w:rsidRPr="009E4620">
        <w:rPr>
          <w:rFonts w:ascii="Times New Roman" w:hAnsi="Times New Roman" w:cs="Times New Roman"/>
          <w:sz w:val="24"/>
          <w:szCs w:val="24"/>
          <w:lang w:val="pt-PT"/>
        </w:rPr>
        <w:t>síndrome da dor fêmoro-patelar (16,5%), síndrome da banda íliotibial (8,4%), fascite plantar (7,4%), sindrome do estresse tibial (5%), tendinite patelar e tendinite do tendão de aquiles (4,8%), entre outras com menores porcentagens</w:t>
      </w:r>
      <w:ins w:id="40" w:author="Usuário" w:date="2017-12-04T10:48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>(</w:t>
        </w:r>
        <w:r w:rsidR="00D86BA5" w:rsidRPr="009E4620">
          <w:rPr>
            <w:rFonts w:ascii="Times New Roman" w:hAnsi="Times New Roman" w:cs="Times New Roman"/>
            <w:sz w:val="24"/>
            <w:szCs w:val="24"/>
            <w:lang w:val="pt-PT"/>
          </w:rPr>
          <w:t>Reed Ferber e Shari Macdonald</w:t>
        </w:r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, </w:t>
        </w:r>
        <w:r w:rsidR="00D86BA5" w:rsidRPr="009E4620">
          <w:rPr>
            <w:rFonts w:ascii="Times New Roman" w:hAnsi="Times New Roman" w:cs="Times New Roman"/>
            <w:sz w:val="24"/>
            <w:szCs w:val="24"/>
            <w:lang w:val="pt-PT"/>
          </w:rPr>
          <w:t>2014)</w:t>
        </w:r>
      </w:ins>
      <w:r w:rsidRPr="009E4620">
        <w:rPr>
          <w:rFonts w:ascii="Times New Roman" w:hAnsi="Times New Roman" w:cs="Times New Roman"/>
          <w:sz w:val="24"/>
          <w:szCs w:val="24"/>
          <w:lang w:val="pt-PT"/>
        </w:rPr>
        <w:t>.</w:t>
      </w:r>
      <w:ins w:id="41" w:author="Usuário" w:date="2017-12-04T10:49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 Essas </w:t>
        </w:r>
      </w:ins>
      <w:del w:id="42" w:author="Usuário" w:date="2017-12-04T10:49:00Z">
        <w:r w:rsidR="00E42717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As </w:delText>
        </w:r>
      </w:del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>lesões comumentes</w:t>
      </w:r>
      <w:r w:rsidR="00AC6A9A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são de etiologia multifatorial e frequentemente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rela</w:t>
      </w:r>
      <w:r w:rsidR="00AC6A9A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cionadas ao 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>uso excessivo</w:t>
      </w:r>
      <w:r w:rsidR="00F327B0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proofErr w:type="spellStart"/>
      <w:r w:rsidR="00F327B0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="00F327B0" w:rsidRPr="009E46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al.,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2014).</w:t>
      </w:r>
    </w:p>
    <w:p w:rsidR="00A52C2F" w:rsidRPr="00D86BA5" w:rsidRDefault="00D86BA5" w:rsidP="00D86BA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ins w:id="43" w:author="Usuário" w:date="2017-12-04T10:49:00Z">
        <w:r>
          <w:rPr>
            <w:rFonts w:ascii="Times New Roman" w:hAnsi="Times New Roman" w:cs="Times New Roman"/>
            <w:sz w:val="24"/>
            <w:szCs w:val="24"/>
            <w:lang w:val="pt-PT"/>
          </w:rPr>
          <w:t>Outros fatores também estão associ</w:t>
        </w:r>
      </w:ins>
      <w:ins w:id="44" w:author="Usuário" w:date="2017-12-04T10:5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ados a lesões como </w:t>
        </w:r>
      </w:ins>
      <w:del w:id="45" w:author="Usuário" w:date="2017-12-04T10:50:00Z">
        <w:r w:rsidR="00E42717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Normalmente, os fatores associados às LRC também são atribuídos a </w:delText>
        </w:r>
      </w:del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>algumas características pessoais dos corredores</w:t>
      </w:r>
      <w:ins w:id="46" w:author="Usuário" w:date="2017-12-04T10:5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 e</w:t>
        </w:r>
      </w:ins>
      <w:del w:id="47" w:author="Usuário" w:date="2017-12-04T10:50:00Z">
        <w:r w:rsidR="00E42717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, somado a</w:delText>
        </w:r>
      </w:del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erros de treinamento</w:t>
      </w:r>
      <w:r w:rsidR="00A52C2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ins w:id="48" w:author="Usuário" w:date="2017-12-04T10:5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de forma que esses fatores são </w:t>
        </w:r>
      </w:ins>
      <w:r w:rsidR="00A52C2F" w:rsidRPr="009E4620">
        <w:rPr>
          <w:rFonts w:ascii="Times New Roman" w:hAnsi="Times New Roman" w:cs="Times New Roman"/>
          <w:sz w:val="24"/>
          <w:szCs w:val="24"/>
          <w:lang w:val="pt-PT"/>
        </w:rPr>
        <w:t>dividi</w:t>
      </w:r>
      <w:ins w:id="49" w:author="Usuário" w:date="2017-12-04T10:5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dos </w:t>
        </w:r>
      </w:ins>
      <w:del w:id="50" w:author="Usuário" w:date="2017-12-04T10:50:00Z">
        <w:r w:rsidR="00A52C2F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ndo-se</w:delText>
        </w:r>
      </w:del>
      <w:r w:rsidR="00A52C2F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em fatores intrínsecos e extrínsecos. O primeiro é determinado por caracteristicas do próprio corpo, já o segundo, é relacionado a interferências externas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F327B0" w:rsidRPr="009E4620">
        <w:rPr>
          <w:rFonts w:ascii="Times New Roman" w:hAnsi="Times New Roman" w:cs="Times New Roman"/>
          <w:sz w:val="24"/>
          <w:szCs w:val="24"/>
        </w:rPr>
        <w:t xml:space="preserve">Chang WL, </w:t>
      </w:r>
      <w:proofErr w:type="spellStart"/>
      <w:r w:rsidR="00F327B0" w:rsidRPr="009E4620">
        <w:rPr>
          <w:rFonts w:ascii="Times New Roman" w:hAnsi="Times New Roman" w:cs="Times New Roman"/>
          <w:sz w:val="24"/>
          <w:szCs w:val="24"/>
        </w:rPr>
        <w:t>Shih</w:t>
      </w:r>
      <w:proofErr w:type="spellEnd"/>
      <w:r w:rsidR="00F327B0" w:rsidRPr="009E4620">
        <w:rPr>
          <w:rFonts w:ascii="Times New Roman" w:hAnsi="Times New Roman" w:cs="Times New Roman"/>
          <w:sz w:val="24"/>
          <w:szCs w:val="24"/>
        </w:rPr>
        <w:t xml:space="preserve"> YF e Chen WY 2012; Junior et al 2016</w:t>
      </w:r>
      <w:r w:rsidR="00E42717" w:rsidRPr="009E4620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4A4C72" w:rsidRPr="009E4620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446EDA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51F3F" w:rsidDel="00D86BA5" w:rsidRDefault="0017072F" w:rsidP="00B52DC7">
      <w:pPr>
        <w:spacing w:line="276" w:lineRule="auto"/>
        <w:ind w:firstLine="708"/>
        <w:jc w:val="both"/>
        <w:rPr>
          <w:del w:id="51" w:author="Usuário" w:date="2017-12-04T10:51:00Z"/>
          <w:rFonts w:ascii="Times New Roman" w:hAnsi="Times New Roman" w:cs="Times New Roman"/>
          <w:sz w:val="24"/>
          <w:szCs w:val="24"/>
        </w:rPr>
      </w:pPr>
      <w:del w:id="52" w:author="Usuário" w:date="2017-12-04T10:51:00Z"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Apesar da influência </w:delText>
        </w:r>
        <w:r w:rsidR="00602762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que isso trás para a sociedade, a</w:delText>
        </w:r>
        <w:r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literatura não evidência intervenções claras para prevenir as LRC (</w:delText>
        </w:r>
        <w:r w:rsidRPr="009E4620" w:rsidDel="00D86BA5">
          <w:rPr>
            <w:rFonts w:ascii="Times New Roman" w:hAnsi="Times New Roman" w:cs="Times New Roman"/>
            <w:sz w:val="24"/>
            <w:szCs w:val="24"/>
          </w:rPr>
          <w:delText xml:space="preserve">Bredeweg SW et al., 2012; </w:delText>
        </w:r>
        <w:r w:rsidR="00B51F3F" w:rsidRPr="009E4620" w:rsidDel="00D86BA5">
          <w:rPr>
            <w:rFonts w:ascii="Times New Roman" w:hAnsi="Times New Roman" w:cs="Times New Roman"/>
            <w:sz w:val="24"/>
            <w:szCs w:val="24"/>
          </w:rPr>
          <w:delText>Junior e Mechelen, 2017).</w:delText>
        </w:r>
      </w:del>
    </w:p>
    <w:p w:rsidR="00D86BA5" w:rsidRPr="009E4620" w:rsidRDefault="00D86BA5" w:rsidP="00B52DC7">
      <w:pPr>
        <w:spacing w:line="276" w:lineRule="auto"/>
        <w:ind w:firstLine="708"/>
        <w:jc w:val="both"/>
        <w:rPr>
          <w:ins w:id="53" w:author="Usuário" w:date="2017-12-04T10:51:00Z"/>
          <w:rFonts w:ascii="Times New Roman" w:hAnsi="Times New Roman" w:cs="Times New Roman"/>
          <w:sz w:val="24"/>
          <w:szCs w:val="24"/>
        </w:rPr>
      </w:pPr>
      <w:ins w:id="54" w:author="Usuário" w:date="2017-12-04T10:51:00Z">
        <w:r>
          <w:rPr>
            <w:rFonts w:ascii="Times New Roman" w:hAnsi="Times New Roman" w:cs="Times New Roman"/>
            <w:sz w:val="24"/>
            <w:szCs w:val="24"/>
          </w:rPr>
          <w:lastRenderedPageBreak/>
          <w:t>AQUI ESTÁ FALTANDO O LINK PARA O PROBLEMA DA PESQUISA: você já falou dos fatores a serem investigados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....porém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, não destacou </w:t>
        </w:r>
      </w:ins>
      <w:ins w:id="55" w:author="Usuário" w:date="2017-12-04T10:52:00Z">
        <w:r>
          <w:rPr>
            <w:rFonts w:ascii="Times New Roman" w:hAnsi="Times New Roman" w:cs="Times New Roman"/>
            <w:sz w:val="24"/>
            <w:szCs w:val="24"/>
          </w:rPr>
          <w:t xml:space="preserve">a abordagem dos atletas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recreacionais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de meia maratona</w:t>
        </w:r>
      </w:ins>
      <w:ins w:id="56" w:author="Usuário" w:date="2017-12-04T10:58:00Z">
        <w:r w:rsidR="00DB6116">
          <w:rPr>
            <w:rFonts w:ascii="Times New Roman" w:hAnsi="Times New Roman" w:cs="Times New Roman"/>
            <w:sz w:val="24"/>
            <w:szCs w:val="24"/>
          </w:rPr>
          <w:t>, 5 e 10 km</w:t>
        </w:r>
      </w:ins>
      <w:ins w:id="57" w:author="Usuário" w:date="2017-12-04T10:52:00Z">
        <w:r>
          <w:rPr>
            <w:rFonts w:ascii="Times New Roman" w:hAnsi="Times New Roman" w:cs="Times New Roman"/>
            <w:sz w:val="24"/>
            <w:szCs w:val="24"/>
          </w:rPr>
          <w:t xml:space="preserve"> (não lemb</w:t>
        </w:r>
      </w:ins>
      <w:ins w:id="58" w:author="Usuário" w:date="2017-12-04T10:53:00Z">
        <w:r>
          <w:rPr>
            <w:rFonts w:ascii="Times New Roman" w:hAnsi="Times New Roman" w:cs="Times New Roman"/>
            <w:sz w:val="24"/>
            <w:szCs w:val="24"/>
          </w:rPr>
          <w:t>ro os nomes dados pra quem corre abaixo)....é por isso que você fará a pesquisa....não porque não existem intervenções pra prevenir</w:t>
        </w:r>
      </w:ins>
      <w:ins w:id="59" w:author="Usuário" w:date="2017-12-04T11:00:00Z">
        <w:r w:rsidR="00DB6116">
          <w:rPr>
            <w:rFonts w:ascii="Times New Roman" w:hAnsi="Times New Roman" w:cs="Times New Roman"/>
            <w:sz w:val="24"/>
            <w:szCs w:val="24"/>
          </w:rPr>
          <w:t xml:space="preserve"> (e</w:t>
        </w:r>
      </w:ins>
      <w:ins w:id="60" w:author="Usuário" w:date="2017-12-04T10:59:00Z">
        <w:r w:rsidR="00DB6116">
          <w:rPr>
            <w:rFonts w:ascii="Times New Roman" w:hAnsi="Times New Roman" w:cs="Times New Roman"/>
            <w:sz w:val="24"/>
            <w:szCs w:val="24"/>
          </w:rPr>
          <w:t>ss</w:t>
        </w:r>
      </w:ins>
      <w:ins w:id="61" w:author="Usuário" w:date="2017-12-04T11:00:00Z">
        <w:r w:rsidR="00DB6116">
          <w:rPr>
            <w:rFonts w:ascii="Times New Roman" w:hAnsi="Times New Roman" w:cs="Times New Roman"/>
            <w:sz w:val="24"/>
            <w:szCs w:val="24"/>
          </w:rPr>
          <w:t>a</w:t>
        </w:r>
      </w:ins>
      <w:ins w:id="62" w:author="Usuário" w:date="2017-12-04T10:59:00Z">
        <w:r w:rsidR="00DB6116">
          <w:rPr>
            <w:rFonts w:ascii="Times New Roman" w:hAnsi="Times New Roman" w:cs="Times New Roman"/>
            <w:sz w:val="24"/>
            <w:szCs w:val="24"/>
          </w:rPr>
          <w:t xml:space="preserve"> p</w:t>
        </w:r>
      </w:ins>
      <w:ins w:id="63" w:author="Usuário" w:date="2017-12-04T11:00:00Z">
        <w:r w:rsidR="00DB6116">
          <w:rPr>
            <w:rFonts w:ascii="Times New Roman" w:hAnsi="Times New Roman" w:cs="Times New Roman"/>
            <w:sz w:val="24"/>
            <w:szCs w:val="24"/>
          </w:rPr>
          <w:t xml:space="preserve">arte poderá </w:t>
        </w:r>
      </w:ins>
      <w:ins w:id="64" w:author="Usuário" w:date="2017-12-04T10:59:00Z">
        <w:r w:rsidR="00DB6116">
          <w:rPr>
            <w:rFonts w:ascii="Times New Roman" w:hAnsi="Times New Roman" w:cs="Times New Roman"/>
            <w:sz w:val="24"/>
            <w:szCs w:val="24"/>
          </w:rPr>
          <w:t>aparecer na discussão</w:t>
        </w:r>
      </w:ins>
      <w:ins w:id="65" w:author="Usuário" w:date="2017-12-04T11:00:00Z">
        <w:r w:rsidR="00DB6116">
          <w:rPr>
            <w:rFonts w:ascii="Times New Roman" w:hAnsi="Times New Roman" w:cs="Times New Roman"/>
            <w:sz w:val="24"/>
            <w:szCs w:val="24"/>
          </w:rPr>
          <w:t xml:space="preserve"> como implicação clí</w:t>
        </w:r>
      </w:ins>
      <w:ins w:id="66" w:author="Usuário" w:date="2017-12-04T11:01:00Z">
        <w:r w:rsidR="00DB6116">
          <w:rPr>
            <w:rFonts w:ascii="Times New Roman" w:hAnsi="Times New Roman" w:cs="Times New Roman"/>
            <w:sz w:val="24"/>
            <w:szCs w:val="24"/>
          </w:rPr>
          <w:t>nica, ao fim do trabalho)</w:t>
        </w:r>
      </w:ins>
      <w:ins w:id="67" w:author="Usuário" w:date="2017-12-04T10:59:00Z">
        <w:r w:rsidR="00DB6116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:rsidR="00B876BB" w:rsidRPr="009E4620" w:rsidRDefault="00446EDA" w:rsidP="00B52D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4620">
        <w:rPr>
          <w:rFonts w:ascii="Times New Roman" w:hAnsi="Times New Roman" w:cs="Times New Roman"/>
          <w:sz w:val="24"/>
          <w:szCs w:val="24"/>
        </w:rPr>
        <w:tab/>
      </w:r>
      <w:ins w:id="68" w:author="Usuário" w:date="2017-12-04T10:53:00Z">
        <w:r w:rsidR="00D86BA5">
          <w:rPr>
            <w:rFonts w:ascii="Times New Roman" w:hAnsi="Times New Roman" w:cs="Times New Roman"/>
            <w:sz w:val="24"/>
            <w:szCs w:val="24"/>
          </w:rPr>
          <w:t xml:space="preserve">O objetivo deste estudo </w:t>
        </w:r>
      </w:ins>
      <w:del w:id="69" w:author="Usuário" w:date="2017-12-04T10:53:00Z">
        <w:r w:rsidR="00B876BB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Portanto, o problema de pesquisa do estudo </w:delText>
        </w:r>
      </w:del>
      <w:r w:rsidR="00B876BB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será investigar </w:t>
      </w:r>
      <w:del w:id="70" w:author="Usuário" w:date="2017-12-04T10:57:00Z">
        <w:r w:rsidR="00B876BB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quais</w:delText>
        </w:r>
      </w:del>
      <w:r w:rsidR="00B876BB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os </w:t>
      </w:r>
      <w:del w:id="71" w:author="Usuário" w:date="2017-12-04T10:53:00Z">
        <w:r w:rsidR="00B876BB" w:rsidRPr="009E4620" w:rsidDel="00D86BA5">
          <w:rPr>
            <w:rFonts w:ascii="Times New Roman" w:hAnsi="Times New Roman" w:cs="Times New Roman"/>
            <w:sz w:val="24"/>
            <w:szCs w:val="24"/>
            <w:lang w:val="pt-PT"/>
          </w:rPr>
          <w:delText>principais</w:delText>
        </w:r>
      </w:del>
      <w:r w:rsidR="00B876BB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fatores de risco </w:t>
      </w:r>
      <w:ins w:id="72" w:author="Usuário" w:date="2017-12-04T10:58:00Z">
        <w:r w:rsidR="00DB6116">
          <w:rPr>
            <w:rFonts w:ascii="Times New Roman" w:hAnsi="Times New Roman" w:cs="Times New Roman"/>
            <w:sz w:val="24"/>
            <w:szCs w:val="24"/>
            <w:lang w:val="pt-PT"/>
          </w:rPr>
          <w:t>e lesões de</w:t>
        </w:r>
      </w:ins>
      <w:ins w:id="73" w:author="Usuário" w:date="2017-12-04T10:53:00Z">
        <w:r w:rsidR="00D86BA5">
          <w:rPr>
            <w:rFonts w:ascii="Times New Roman" w:hAnsi="Times New Roman" w:cs="Times New Roman"/>
            <w:sz w:val="24"/>
            <w:szCs w:val="24"/>
            <w:lang w:val="pt-PT"/>
          </w:rPr>
          <w:t xml:space="preserve"> corredores recreacionais de</w:t>
        </w:r>
      </w:ins>
      <w:ins w:id="74" w:author="Usuário" w:date="2017-12-04T10:58:00Z">
        <w:r w:rsidR="00DB6116">
          <w:rPr>
            <w:rFonts w:ascii="Times New Roman" w:hAnsi="Times New Roman" w:cs="Times New Roman"/>
            <w:sz w:val="24"/>
            <w:szCs w:val="24"/>
            <w:lang w:val="pt-PT"/>
          </w:rPr>
          <w:t xml:space="preserve"> rua nas provas de meia maratona, 10 e 5 km.</w:t>
        </w:r>
      </w:ins>
      <w:del w:id="75" w:author="Usuário" w:date="2017-12-04T10:58:00Z">
        <w:r w:rsidR="00B876BB" w:rsidRPr="009E4620" w:rsidDel="00DB6116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nas LRC nos MMII determinando quais caracteristicas pessoais e de treinamento podem ser </w:delText>
        </w:r>
        <w:r w:rsidR="00B52DC7" w:rsidRPr="009E4620" w:rsidDel="00DB6116">
          <w:rPr>
            <w:rFonts w:ascii="Times New Roman" w:hAnsi="Times New Roman" w:cs="Times New Roman"/>
            <w:sz w:val="24"/>
            <w:szCs w:val="24"/>
            <w:lang w:val="pt-PT"/>
          </w:rPr>
          <w:delText>prevista</w:delText>
        </w:r>
        <w:r w:rsidR="00B876BB" w:rsidRPr="009E4620" w:rsidDel="00DB6116">
          <w:rPr>
            <w:rFonts w:ascii="Times New Roman" w:hAnsi="Times New Roman" w:cs="Times New Roman"/>
            <w:sz w:val="24"/>
            <w:szCs w:val="24"/>
            <w:lang w:val="pt-PT"/>
          </w:rPr>
          <w:delText>s nas LRC e, uma avalição clinica visando as desordens dos MMII, assim, observando também, se existe relação quanto a assoociação de ambas.</w:delText>
        </w:r>
      </w:del>
      <w:r w:rsidR="00B876BB" w:rsidRPr="009E462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52DC7" w:rsidRDefault="00B52DC7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Default="00B876BB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JUSTIFICATIVA</w:t>
      </w:r>
    </w:p>
    <w:p w:rsidR="008C7CAD" w:rsidDel="00A63E64" w:rsidRDefault="00A73E18" w:rsidP="008C7CAD">
      <w:pPr>
        <w:spacing w:line="276" w:lineRule="auto"/>
        <w:ind w:firstLine="708"/>
        <w:jc w:val="both"/>
        <w:rPr>
          <w:del w:id="76" w:author="Usuário" w:date="2017-12-04T11:04:00Z"/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</w:rPr>
        <w:t>Um</w:t>
      </w:r>
      <w:r w:rsidR="009E4620">
        <w:rPr>
          <w:rFonts w:ascii="Times New Roman" w:hAnsi="Times New Roman" w:cs="Times New Roman"/>
          <w:bCs/>
          <w:sz w:val="24"/>
          <w:szCs w:val="24"/>
        </w:rPr>
        <w:t xml:space="preserve"> alto índice </w:t>
      </w:r>
      <w:r>
        <w:rPr>
          <w:rFonts w:ascii="Times New Roman" w:hAnsi="Times New Roman" w:cs="Times New Roman"/>
          <w:bCs/>
          <w:sz w:val="24"/>
          <w:szCs w:val="24"/>
        </w:rPr>
        <w:t xml:space="preserve">de pessoas no </w:t>
      </w:r>
      <w:ins w:id="77" w:author="Usuário" w:date="2017-12-04T11:01:00Z">
        <w:r w:rsidR="00DB6116">
          <w:rPr>
            <w:rFonts w:ascii="Times New Roman" w:hAnsi="Times New Roman" w:cs="Times New Roman"/>
            <w:bCs/>
            <w:sz w:val="24"/>
            <w:szCs w:val="24"/>
          </w:rPr>
          <w:t xml:space="preserve">mundo </w:t>
        </w:r>
      </w:ins>
      <w:del w:id="78" w:author="Usuário" w:date="2017-12-04T11:01:00Z">
        <w:r w:rsidDel="00DB6116">
          <w:rPr>
            <w:rFonts w:ascii="Times New Roman" w:hAnsi="Times New Roman" w:cs="Times New Roman"/>
            <w:bCs/>
            <w:sz w:val="24"/>
            <w:szCs w:val="24"/>
          </w:rPr>
          <w:delText>Mundo inteiro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F2F00">
        <w:rPr>
          <w:rFonts w:ascii="Times New Roman" w:hAnsi="Times New Roman" w:cs="Times New Roman"/>
          <w:bCs/>
          <w:sz w:val="24"/>
          <w:szCs w:val="24"/>
        </w:rPr>
        <w:t>pratica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AF2F00">
        <w:rPr>
          <w:rFonts w:ascii="Times New Roman" w:hAnsi="Times New Roman" w:cs="Times New Roman"/>
          <w:bCs/>
          <w:sz w:val="24"/>
          <w:szCs w:val="24"/>
        </w:rPr>
        <w:t xml:space="preserve"> corrida como exercício físico e lazer, devido aos efeitos positivos para saúde geral</w:t>
      </w:r>
      <w:del w:id="79" w:author="Usuário" w:date="2017-12-04T11:01:00Z">
        <w:r w:rsidDel="00DB6116">
          <w:rPr>
            <w:rFonts w:ascii="Times New Roman" w:hAnsi="Times New Roman" w:cs="Times New Roman"/>
            <w:bCs/>
            <w:sz w:val="24"/>
            <w:szCs w:val="24"/>
          </w:rPr>
          <w:delText xml:space="preserve"> bem evidenciados na literatura</w:delText>
        </w:r>
      </w:del>
      <w:r w:rsidR="00AF2F00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fácil acessibilidade</w:t>
      </w:r>
      <w:r w:rsidR="00AF2F0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e </w:t>
      </w:r>
      <w:del w:id="80" w:author="Usuário" w:date="2017-12-04T11:01:00Z">
        <w:r w:rsidR="00AF2F00" w:rsidDel="00DB6116">
          <w:rPr>
            <w:rFonts w:ascii="Times New Roman" w:hAnsi="Times New Roman" w:cs="Times New Roman"/>
            <w:bCs/>
            <w:sz w:val="24"/>
            <w:szCs w:val="24"/>
          </w:rPr>
          <w:delText>com</w:delText>
        </w:r>
      </w:del>
      <w:r w:rsidR="00AF2F00">
        <w:rPr>
          <w:rFonts w:ascii="Times New Roman" w:hAnsi="Times New Roman" w:cs="Times New Roman"/>
          <w:bCs/>
          <w:sz w:val="24"/>
          <w:szCs w:val="24"/>
        </w:rPr>
        <w:t xml:space="preserve"> baixos custos para pr</w:t>
      </w:r>
      <w:del w:id="81" w:author="Usuário" w:date="2017-12-04T11:01:00Z">
        <w:r w:rsidR="00AF2F00" w:rsidDel="00DB6116">
          <w:rPr>
            <w:rFonts w:ascii="Times New Roman" w:hAnsi="Times New Roman" w:cs="Times New Roman"/>
            <w:bCs/>
            <w:sz w:val="24"/>
            <w:szCs w:val="24"/>
          </w:rPr>
          <w:delText>a</w:delText>
        </w:r>
      </w:del>
      <w:ins w:id="82" w:author="Usuário" w:date="2017-12-04T11:01:00Z">
        <w:r w:rsidR="00DB6116">
          <w:rPr>
            <w:rFonts w:ascii="Times New Roman" w:hAnsi="Times New Roman" w:cs="Times New Roman"/>
            <w:bCs/>
            <w:sz w:val="24"/>
            <w:szCs w:val="24"/>
          </w:rPr>
          <w:t>ática</w:t>
        </w:r>
      </w:ins>
      <w:del w:id="83" w:author="Usuário" w:date="2017-12-04T11:01:00Z">
        <w:r w:rsidR="00AF2F00" w:rsidDel="00DB6116">
          <w:rPr>
            <w:rFonts w:ascii="Times New Roman" w:hAnsi="Times New Roman" w:cs="Times New Roman"/>
            <w:bCs/>
            <w:sz w:val="24"/>
            <w:szCs w:val="24"/>
          </w:rPr>
          <w:delText>ticar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. Porém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os estudos tem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demonstrado uma alta porcentagem de</w:t>
      </w:r>
      <w:ins w:id="84" w:author="Usuário" w:date="2017-12-04T11:02:00Z">
        <w:r w:rsidR="00DB6116">
          <w:rPr>
            <w:rFonts w:ascii="Times New Roman" w:hAnsi="Times New Roman" w:cs="Times New Roman"/>
            <w:bCs/>
            <w:sz w:val="24"/>
            <w:szCs w:val="24"/>
          </w:rPr>
          <w:t xml:space="preserve"> lesões em corredores</w:t>
        </w:r>
      </w:ins>
      <w:del w:id="85" w:author="Usuário" w:date="2017-12-04T11:02:00Z">
        <w:r w:rsidDel="00DB6116">
          <w:rPr>
            <w:rFonts w:ascii="Times New Roman" w:hAnsi="Times New Roman" w:cs="Times New Roman"/>
            <w:bCs/>
            <w:sz w:val="24"/>
            <w:szCs w:val="24"/>
          </w:rPr>
          <w:delText xml:space="preserve"> LRC nesse meio esportivo</w:delText>
        </w:r>
      </w:del>
      <w:r w:rsidR="008C7CAD">
        <w:rPr>
          <w:rFonts w:ascii="Times New Roman" w:hAnsi="Times New Roman" w:cs="Times New Roman"/>
          <w:bCs/>
          <w:sz w:val="24"/>
          <w:szCs w:val="24"/>
        </w:rPr>
        <w:t>, apontando o uso excessivo como um dos causadores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del w:id="86" w:author="Usuário" w:date="2017-12-04T11:04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 xml:space="preserve">Logo, </w:delText>
        </w:r>
        <w:r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p</w:delText>
        </w:r>
        <w:r w:rsidR="008C7CA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oucos estudos </w:delText>
        </w:r>
        <w:r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tem investigado</w:delText>
        </w:r>
        <w:r w:rsidRPr="009E4620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prospectivamente a existencia de uma relação entre desordens musculoesqueléticas do MMII e fatores de risco determinados por caracteristicas pessoais e de treino.</w:delText>
        </w:r>
      </w:del>
    </w:p>
    <w:p w:rsidR="009E4620" w:rsidRDefault="009E4620" w:rsidP="008C7CAD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4620">
        <w:rPr>
          <w:rFonts w:ascii="Times New Roman" w:hAnsi="Times New Roman" w:cs="Times New Roman"/>
          <w:bCs/>
          <w:sz w:val="24"/>
          <w:szCs w:val="24"/>
        </w:rPr>
        <w:t xml:space="preserve">Devido </w:t>
      </w:r>
      <w:r>
        <w:rPr>
          <w:rFonts w:ascii="Times New Roman" w:hAnsi="Times New Roman" w:cs="Times New Roman"/>
          <w:bCs/>
          <w:sz w:val="24"/>
          <w:szCs w:val="24"/>
        </w:rPr>
        <w:t>as lesões por uso excessivo</w:t>
      </w:r>
      <w:r w:rsidRPr="009E4620">
        <w:rPr>
          <w:rFonts w:ascii="Times New Roman" w:hAnsi="Times New Roman" w:cs="Times New Roman"/>
          <w:bCs/>
          <w:sz w:val="24"/>
          <w:szCs w:val="24"/>
        </w:rPr>
        <w:t xml:space="preserve"> não oferecerem uma sintomatologia aguda, como as lesões traumáticas, muitos corredores podem continuar treinando e competindo lesionados e/ou com dor, não percebendo a sintomatologia e o desenvolv</w:t>
      </w:r>
      <w:r>
        <w:rPr>
          <w:rFonts w:ascii="Times New Roman" w:hAnsi="Times New Roman" w:cs="Times New Roman"/>
          <w:bCs/>
          <w:sz w:val="24"/>
          <w:szCs w:val="24"/>
        </w:rPr>
        <w:t>imento de uma lesão por excesso</w:t>
      </w:r>
      <w:r w:rsidRPr="009E4620">
        <w:rPr>
          <w:rFonts w:ascii="Times New Roman" w:hAnsi="Times New Roman" w:cs="Times New Roman"/>
          <w:bCs/>
          <w:sz w:val="24"/>
          <w:szCs w:val="24"/>
        </w:rPr>
        <w:t>. Torna-se então importante perceber a quantidade de corredores</w:t>
      </w:r>
      <w:r>
        <w:rPr>
          <w:rFonts w:ascii="Times New Roman" w:hAnsi="Times New Roman" w:cs="Times New Roman"/>
          <w:bCs/>
          <w:sz w:val="24"/>
          <w:szCs w:val="24"/>
        </w:rPr>
        <w:t xml:space="preserve"> que apresentam sintomatologia musculoesquelética</w:t>
      </w:r>
      <w:del w:id="87" w:author="Usuário" w:date="2017-12-04T11:04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oriundo de</w:t>
      </w:r>
      <w:r w:rsidRPr="009E4620">
        <w:rPr>
          <w:rFonts w:ascii="Times New Roman" w:hAnsi="Times New Roman" w:cs="Times New Roman"/>
          <w:bCs/>
          <w:sz w:val="24"/>
          <w:szCs w:val="24"/>
        </w:rPr>
        <w:t xml:space="preserve"> sua pr</w:t>
      </w:r>
      <w:r>
        <w:rPr>
          <w:rFonts w:ascii="Times New Roman" w:hAnsi="Times New Roman" w:cs="Times New Roman"/>
          <w:bCs/>
          <w:sz w:val="24"/>
          <w:szCs w:val="24"/>
        </w:rPr>
        <w:t>ática esportiva.</w:t>
      </w:r>
    </w:p>
    <w:p w:rsidR="008C7CAD" w:rsidRDefault="008C7CAD" w:rsidP="008C7CAD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Dessa forma, é de extrema valia que </w:t>
      </w:r>
      <w:del w:id="88" w:author="Usuário" w:date="2017-12-04T11:05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 xml:space="preserve">nossos 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estudos sejam realizados com a perspectiva de investigar as relações existentes entre </w:t>
      </w:r>
      <w:ins w:id="89" w:author="Usuário" w:date="2017-12-04T11:05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os fatores extrínsecos e intrínsecos </w:t>
        </w:r>
      </w:ins>
      <w:del w:id="90" w:author="Usuário" w:date="2017-12-04T11:05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as variáveis que influenciam de fo</w:delText>
        </w:r>
      </w:del>
      <w:del w:id="91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rma positiva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nessas desordens, </w:t>
      </w:r>
      <w:del w:id="92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principalmente no que se diz respeito a avaliação cínica e coleta das características pessoais e de treino de cada indivíduo, que é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93" w:author="Usuário" w:date="2017-12-04T11:06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algo </w:t>
        </w:r>
      </w:ins>
      <w:r>
        <w:rPr>
          <w:rFonts w:ascii="Times New Roman" w:hAnsi="Times New Roman" w:cs="Times New Roman"/>
          <w:bCs/>
          <w:sz w:val="24"/>
          <w:szCs w:val="24"/>
        </w:rPr>
        <w:t xml:space="preserve">relativamente simples e de baixo custo. </w:t>
      </w:r>
      <w:ins w:id="94" w:author="Usuário" w:date="2017-12-04T11:06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A partir dessas informações pode-se </w:t>
        </w:r>
      </w:ins>
      <w:del w:id="95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Dessa forma, constitui-se como uma importante ferramenta para o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planeja</w:t>
      </w:r>
      <w:ins w:id="96" w:author="Usuário" w:date="2017-12-04T11:06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r </w:t>
        </w:r>
      </w:ins>
      <w:del w:id="97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mento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del w:id="98" w:author="Usuário" w:date="2017-12-04T11:06:00Z">
        <w:r w:rsidDel="00A63E64">
          <w:rPr>
            <w:rFonts w:ascii="Times New Roman" w:hAnsi="Times New Roman" w:cs="Times New Roman"/>
            <w:bCs/>
            <w:sz w:val="24"/>
            <w:szCs w:val="24"/>
          </w:rPr>
          <w:delText>de uma reabilitação,</w:delText>
        </w:r>
      </w:del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99" w:author="Usuário" w:date="2017-12-04T11:06:00Z">
        <w:r w:rsidR="00A63E64">
          <w:rPr>
            <w:rFonts w:ascii="Times New Roman" w:hAnsi="Times New Roman" w:cs="Times New Roman"/>
            <w:bCs/>
            <w:sz w:val="24"/>
            <w:szCs w:val="24"/>
          </w:rPr>
          <w:t>estratég</w:t>
        </w:r>
      </w:ins>
      <w:ins w:id="100" w:author="Usuário" w:date="2017-12-04T11:07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ias </w:t>
        </w:r>
      </w:ins>
      <w:r>
        <w:rPr>
          <w:rFonts w:ascii="Times New Roman" w:hAnsi="Times New Roman" w:cs="Times New Roman"/>
          <w:bCs/>
          <w:sz w:val="24"/>
          <w:szCs w:val="24"/>
        </w:rPr>
        <w:t>com a finalidade de diminuir a gravidade da sintomatologia dos pacientes</w:t>
      </w:r>
      <w:r w:rsidR="009247D5">
        <w:rPr>
          <w:rFonts w:ascii="Times New Roman" w:hAnsi="Times New Roman" w:cs="Times New Roman"/>
          <w:bCs/>
          <w:sz w:val="24"/>
          <w:szCs w:val="24"/>
        </w:rPr>
        <w:t>, bem como evitar futuras limitações funcionais que afastem da pratica esportiva</w:t>
      </w:r>
      <w:ins w:id="101" w:author="Usuário" w:date="2017-12-04T11:07:00Z">
        <w:r w:rsidR="00A63E64">
          <w:rPr>
            <w:rFonts w:ascii="Times New Roman" w:hAnsi="Times New Roman" w:cs="Times New Roman"/>
            <w:bCs/>
            <w:sz w:val="24"/>
            <w:szCs w:val="24"/>
          </w:rPr>
          <w:t xml:space="preserve">. </w:t>
        </w:r>
      </w:ins>
      <w:del w:id="102" w:author="Usuário" w:date="2017-12-04T11:07:00Z">
        <w:r w:rsidR="009247D5" w:rsidDel="00A63E64">
          <w:rPr>
            <w:rFonts w:ascii="Times New Roman" w:hAnsi="Times New Roman" w:cs="Times New Roman"/>
            <w:bCs/>
            <w:sz w:val="24"/>
            <w:szCs w:val="24"/>
          </w:rPr>
          <w:delText xml:space="preserve">, focando assim, não somente nos fins dos objetivos científicos e terapêuticos, mas também, nas expectativas de melhor prevenção do gesto esportivo. </w:delText>
        </w:r>
      </w:del>
      <w:r w:rsidR="009247D5">
        <w:rPr>
          <w:rFonts w:ascii="Times New Roman" w:hAnsi="Times New Roman" w:cs="Times New Roman"/>
          <w:bCs/>
          <w:sz w:val="24"/>
          <w:szCs w:val="24"/>
        </w:rPr>
        <w:t>Desta forma, visamos através deste estudo certificar se existem correlações entre as desordens musculoesqueléticas coletadas na avaliação clínica com as características pessoais e de treinamento dos corredores recreativos.</w:t>
      </w:r>
    </w:p>
    <w:p w:rsidR="00CC682D" w:rsidRDefault="00CC682D" w:rsidP="008C7CAD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C682D" w:rsidRPr="00CC682D" w:rsidRDefault="00CC682D" w:rsidP="00CC68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>OBJETIVO</w:t>
      </w:r>
    </w:p>
    <w:p w:rsidR="00CC682D" w:rsidRPr="00CC682D" w:rsidRDefault="00CC682D" w:rsidP="00CC682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Investigar </w:t>
      </w:r>
      <w:ins w:id="103" w:author="Usuário" w:date="2017-12-04T11:07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>alterações mus</w:t>
        </w:r>
      </w:ins>
      <w:ins w:id="104" w:author="Usuário" w:date="2017-12-04T11:08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 xml:space="preserve">culoesqueléticas e </w:t>
        </w:r>
      </w:ins>
      <w:del w:id="105" w:author="Usuário" w:date="2017-12-04T11:08:00Z">
        <w:r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os</w:delText>
        </w:r>
      </w:del>
      <w:r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fatores de risco para </w:t>
      </w:r>
      <w:ins w:id="106" w:author="Usuário" w:date="2017-12-04T11:07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 xml:space="preserve">lesões de corredores recreacionais de 5, 10 e </w:t>
        </w:r>
      </w:ins>
      <w:ins w:id="107" w:author="Usuário" w:date="2017-12-04T11:08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>21 km,</w:t>
        </w:r>
      </w:ins>
      <w:del w:id="108" w:author="Usuário" w:date="2017-12-04T11:07:00Z">
        <w:r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LRC nos membros inferiores de corredores recreativos até </w:delText>
        </w:r>
      </w:del>
      <w:del w:id="109" w:author="Usuário" w:date="2017-12-04T11:08:00Z">
        <w:r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meia maratona, determinando quais treinamentos ou características pessoais podem ser considerados preditivos para LRC nesta população, associado a uma avaliação clínica visando as possiveis desordens do membro inferior</w:delText>
        </w:r>
      </w:del>
      <w:r w:rsidRPr="00CC682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CC682D" w:rsidRPr="00CC682D" w:rsidRDefault="00CC682D" w:rsidP="00CC68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C682D">
        <w:rPr>
          <w:rFonts w:ascii="Times New Roman" w:hAnsi="Times New Roman" w:cs="Times New Roman"/>
          <w:sz w:val="24"/>
          <w:szCs w:val="24"/>
          <w:lang w:val="pt-PT"/>
        </w:rPr>
        <w:t>OBJETIVOS ESPECÍFICOS</w:t>
      </w:r>
    </w:p>
    <w:p w:rsidR="00A63E64" w:rsidRDefault="00CC682D" w:rsidP="00CC682D">
      <w:pPr>
        <w:spacing w:line="276" w:lineRule="auto"/>
        <w:jc w:val="both"/>
        <w:rPr>
          <w:ins w:id="110" w:author="Usuário" w:date="2017-12-04T11:10:00Z"/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ins w:id="111" w:author="Usuário" w:date="2017-12-04T11:08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>avaliar a pre</w:t>
        </w:r>
      </w:ins>
      <w:ins w:id="112" w:author="Usuário" w:date="2017-12-04T11:09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 xml:space="preserve">sença de lesões musculoesqueléticas em corredores recreacionais de diferentes kilometragens; </w:t>
        </w:r>
      </w:ins>
    </w:p>
    <w:p w:rsidR="00CC682D" w:rsidRPr="00CC682D" w:rsidRDefault="00A63E64" w:rsidP="00CC68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ins w:id="113" w:author="Usuário" w:date="2017-12-04T11:1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- </w:t>
        </w:r>
      </w:ins>
      <w:del w:id="114" w:author="Usuário" w:date="2017-12-04T11:10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I</w:delText>
        </w:r>
      </w:del>
      <w:ins w:id="115" w:author="Usuário" w:date="2017-12-04T11:10:00Z">
        <w:r>
          <w:rPr>
            <w:rFonts w:ascii="Times New Roman" w:hAnsi="Times New Roman" w:cs="Times New Roman"/>
            <w:sz w:val="24"/>
            <w:szCs w:val="24"/>
            <w:lang w:val="pt-PT"/>
          </w:rPr>
          <w:t>i</w:t>
        </w:r>
      </w:ins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nvestigar </w:t>
      </w:r>
      <w:del w:id="116" w:author="Usuário" w:date="2017-12-04T11:10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quais os principais</w:delText>
        </w:r>
      </w:del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fatores de risco</w:t>
      </w:r>
      <w:ins w:id="117" w:author="Usuário" w:date="2017-12-04T11:10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 intrínsecos</w:t>
        </w:r>
      </w:ins>
      <w:ins w:id="118" w:author="Usuário" w:date="2017-12-04T11:11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 e extrínsecos dos membros inferiores em corredores de </w:t>
        </w:r>
      </w:ins>
      <w:del w:id="119" w:author="Usuário" w:date="2017-12-04T11:11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 xml:space="preserve"> para LRC nos MMII nas</w:delText>
        </w:r>
      </w:del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diferentes distâncias.</w:t>
      </w:r>
    </w:p>
    <w:p w:rsidR="00CC682D" w:rsidRPr="00CC682D" w:rsidDel="00A63E64" w:rsidRDefault="00CC682D" w:rsidP="00CC682D">
      <w:pPr>
        <w:spacing w:line="276" w:lineRule="auto"/>
        <w:jc w:val="both"/>
        <w:rPr>
          <w:del w:id="120" w:author="Usuário" w:date="2017-12-04T11:11:00Z"/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del w:id="121" w:author="Usuário" w:date="2017-12-04T11:11:00Z">
        <w:r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Avaliar o desfecho dos testes clinicos, visando as principais desordens nas diferentes distâncias percorridas.</w:delText>
        </w:r>
      </w:del>
    </w:p>
    <w:p w:rsidR="00A63E64" w:rsidRDefault="00CC682D" w:rsidP="00CC682D">
      <w:pPr>
        <w:spacing w:line="276" w:lineRule="auto"/>
        <w:jc w:val="both"/>
        <w:rPr>
          <w:ins w:id="122" w:author="Usuário" w:date="2017-12-04T11:12:00Z"/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r w:rsidRPr="00CC682D">
        <w:rPr>
          <w:rFonts w:ascii="Times New Roman" w:hAnsi="Times New Roman" w:cs="Times New Roman"/>
          <w:sz w:val="24"/>
          <w:szCs w:val="24"/>
          <w:lang w:val="pt-PT"/>
        </w:rPr>
        <w:t>C</w:t>
      </w:r>
      <w:ins w:id="123" w:author="Usuário" w:date="2017-12-04T11:11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>omparar as lesões e os fatores de risco nas diferentes distâncias praticadas pelos</w:t>
        </w:r>
      </w:ins>
      <w:ins w:id="124" w:author="Usuário" w:date="2017-12-04T11:12:00Z">
        <w:r w:rsidR="00A63E64">
          <w:rPr>
            <w:rFonts w:ascii="Times New Roman" w:hAnsi="Times New Roman" w:cs="Times New Roman"/>
            <w:sz w:val="24"/>
            <w:szCs w:val="24"/>
            <w:lang w:val="pt-PT"/>
          </w:rPr>
          <w:t xml:space="preserve"> corredores.</w:t>
        </w:r>
      </w:ins>
    </w:p>
    <w:p w:rsidR="00CC682D" w:rsidRPr="00CC682D" w:rsidRDefault="00A63E64" w:rsidP="00CC68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ins w:id="125" w:author="Usuário" w:date="2017-12-04T11:12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- Verificar a associação entre a presença dos </w:t>
        </w:r>
      </w:ins>
      <w:del w:id="126" w:author="Usuário" w:date="2017-12-04T11:11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o</w:delText>
        </w:r>
      </w:del>
      <w:del w:id="127" w:author="Usuário" w:date="2017-12-04T11:12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mparar se existe correlação dos</w:delText>
        </w:r>
      </w:del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 xml:space="preserve"> fatores de risco </w:t>
      </w:r>
      <w:ins w:id="128" w:author="Usuário" w:date="2017-12-04T11:12:00Z">
        <w:r>
          <w:rPr>
            <w:rFonts w:ascii="Times New Roman" w:hAnsi="Times New Roman" w:cs="Times New Roman"/>
            <w:sz w:val="24"/>
            <w:szCs w:val="24"/>
            <w:lang w:val="pt-PT"/>
          </w:rPr>
          <w:t xml:space="preserve">e as lesões auto-declaradas pelos corredores. </w:t>
        </w:r>
      </w:ins>
      <w:del w:id="129" w:author="Usuário" w:date="2017-12-04T11:12:00Z">
        <w:r w:rsidR="00CC682D" w:rsidRPr="00CC682D" w:rsidDel="00A63E64">
          <w:rPr>
            <w:rFonts w:ascii="Times New Roman" w:hAnsi="Times New Roman" w:cs="Times New Roman"/>
            <w:sz w:val="24"/>
            <w:szCs w:val="24"/>
            <w:lang w:val="pt-PT"/>
          </w:rPr>
          <w:delText>com as possiveis desordens dos MMII</w:delText>
        </w:r>
      </w:del>
      <w:bookmarkStart w:id="130" w:name="_GoBack"/>
      <w:bookmarkEnd w:id="130"/>
      <w:r w:rsidR="00CC682D" w:rsidRPr="00CC682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CC682D" w:rsidRPr="009E4620" w:rsidRDefault="00CC682D" w:rsidP="008C7CA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E4620" w:rsidRDefault="009E4620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76BB" w:rsidRPr="008A2593" w:rsidRDefault="00B876BB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762" w:rsidRPr="008A2593" w:rsidRDefault="00602762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58E" w:rsidRPr="008A2593" w:rsidRDefault="005D058E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58E" w:rsidRPr="008A2593" w:rsidRDefault="005D058E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3F" w:rsidRPr="008A2593" w:rsidRDefault="00B51F3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B51F3F" w:rsidRPr="008A2593" w:rsidRDefault="00B51F3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682D" w:rsidRDefault="00CC682D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>BIBLIOGRAFIA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762" w:rsidRPr="008A2593" w:rsidRDefault="00602762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World Health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Organization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Global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mortality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burden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attributable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major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. 2009. </w:t>
      </w:r>
      <w:r w:rsidRPr="008A25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Geneva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Switzerland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].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2762" w:rsidRPr="008A2593" w:rsidRDefault="00602762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31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Lee,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3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Duck-chul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3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, et al. 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Running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 Key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Lifestyle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Medicine for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Longevity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." 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Progress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Cardiovascular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Diseases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(2017).</w:t>
      </w:r>
    </w:p>
    <w:p w:rsidR="00602762" w:rsidRPr="00CE2C36" w:rsidRDefault="00660C16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13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Thompson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Coon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J,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Boddy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K, Stein </w:t>
      </w:r>
      <w:r w:rsidR="00080705"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K, et al.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3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Does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3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3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participating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3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13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physical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14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14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activity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14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14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outdoor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14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natu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4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ral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4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environments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4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4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have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4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5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greater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5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15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effect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15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15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on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15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15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physical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15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and mental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15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w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5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ellbeing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than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physical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activity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6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16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indoors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16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? A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16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systemat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ic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review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Environ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Sci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Technol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17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18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2011;45(5):1761–72. doi:10.1021/es102947t.</w:t>
      </w:r>
    </w:p>
    <w:p w:rsidR="00080705" w:rsidRPr="00CE2C36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18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660C16" w:rsidRPr="008A2593" w:rsidRDefault="00660C16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8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Junior,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8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Luiz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84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Carlos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85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Hespanhol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86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,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87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Willem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88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Van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89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Mechelen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0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, and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1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Evert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Verhagen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4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. "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5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Health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6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and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7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economic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8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199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burden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0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1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of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running-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related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4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injuries in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5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dutch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6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7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trailrunners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8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: a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09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prospective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10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11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cohort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1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1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study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214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." </w:t>
      </w:r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Sports Medicine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47.2 (2017): 367-377.</w:t>
      </w:r>
    </w:p>
    <w:p w:rsidR="00660C16" w:rsidRPr="008A2593" w:rsidRDefault="009C186C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Pazin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J. Corredores de rua: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caracterı´st</w:t>
      </w:r>
      <w:r w:rsidR="00080705" w:rsidRPr="008A2593">
        <w:rPr>
          <w:rFonts w:ascii="Times New Roman" w:hAnsi="Times New Roman" w:cs="Times New Roman"/>
          <w:sz w:val="24"/>
          <w:szCs w:val="24"/>
        </w:rPr>
        <w:t>icas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demogra´ficas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, treinamento </w:t>
      </w:r>
      <w:r w:rsidRPr="008A259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prevaleˆncia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leso˜es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Revista 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Brasileira de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Cineantropometria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r w:rsidRPr="008A2593">
        <w:rPr>
          <w:rFonts w:ascii="Times New Roman" w:hAnsi="Times New Roman" w:cs="Times New Roman"/>
          <w:sz w:val="24"/>
          <w:szCs w:val="24"/>
        </w:rPr>
        <w:t>&amp; Desempenho Humano. 2008;10:6–11.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6C" w:rsidRPr="008A2593" w:rsidRDefault="009C186C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Lee DC,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Pate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RR,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Lavie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CJ, Sui X,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TS, Blair SN.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Leisure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reduc</w:t>
      </w:r>
      <w:r w:rsidR="00080705" w:rsidRPr="008A2593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-cause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cardiovascular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mortality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J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Coll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Cardiol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. 2014;64:472-481.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86C" w:rsidRPr="008A2593" w:rsidRDefault="009C186C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lastRenderedPageBreak/>
        <w:t>Oja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P, Kelly P,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Pedisic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Z, et al.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As</w:t>
      </w:r>
      <w:r w:rsidR="00080705" w:rsidRPr="008A2593">
        <w:rPr>
          <w:rFonts w:ascii="Times New Roman" w:hAnsi="Times New Roman" w:cs="Times New Roman"/>
          <w:sz w:val="24"/>
          <w:szCs w:val="24"/>
        </w:rPr>
        <w:t>sociations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-c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ause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cardiovascular-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mortality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cohort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80 306 British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adults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J Sports </w:t>
      </w:r>
      <w:r w:rsidRPr="008A2593">
        <w:rPr>
          <w:rFonts w:ascii="Times New Roman" w:hAnsi="Times New Roman" w:cs="Times New Roman"/>
          <w:sz w:val="24"/>
          <w:szCs w:val="24"/>
        </w:rPr>
        <w:t xml:space="preserve">Med. 2016, </w:t>
      </w:r>
      <w:hyperlink r:id="rId4" w:history="1">
        <w:r w:rsidR="00AE2039" w:rsidRPr="008A259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http://dx.doi.org/10.1136/bjsports-2016-096822</w:t>
        </w:r>
      </w:hyperlink>
      <w:r w:rsidRPr="008A2593">
        <w:rPr>
          <w:rFonts w:ascii="Times New Roman" w:hAnsi="Times New Roman" w:cs="Times New Roman"/>
          <w:sz w:val="24"/>
          <w:szCs w:val="24"/>
        </w:rPr>
        <w:t>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39" w:rsidRPr="008A2593" w:rsidRDefault="00AE2039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Saragiotto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Bruno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Tirotti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, et al. "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What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main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risk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factors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running-related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injuries?.</w:t>
      </w:r>
      <w:proofErr w:type="gram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" </w:t>
      </w:r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Sports medicine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44.8 (2014): 1153-1163.</w:t>
      </w:r>
    </w:p>
    <w:p w:rsidR="00AE2039" w:rsidRPr="008A2593" w:rsidRDefault="00AE2039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Schnohr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Marott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JL, Lange 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P, Jensen GB.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Longevity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in male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joggers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Copenhagen City Heart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Epidemiol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. 2013;177:683-689.</w:t>
      </w:r>
    </w:p>
    <w:p w:rsidR="00AE2039" w:rsidRPr="008A2593" w:rsidRDefault="00AE2039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39" w:rsidRPr="008A2593" w:rsidRDefault="00AE2039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Centers for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FastStats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080705" w:rsidRPr="008A259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https://www.cdc.gov/nchs/fastats/leading-causes-ofdeath</w:t>
        </w:r>
      </w:hyperlink>
      <w:r w:rsidR="00080705" w:rsidRPr="008A2593">
        <w:rPr>
          <w:rFonts w:ascii="Times New Roman" w:hAnsi="Times New Roman" w:cs="Times New Roman"/>
          <w:sz w:val="24"/>
          <w:szCs w:val="24"/>
        </w:rPr>
        <w:t>.</w:t>
      </w:r>
      <w:r w:rsidRPr="008A2593">
        <w:rPr>
          <w:rFonts w:ascii="Times New Roman" w:hAnsi="Times New Roman" w:cs="Times New Roman"/>
          <w:sz w:val="24"/>
          <w:szCs w:val="24"/>
        </w:rPr>
        <w:t>htm 2014.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2039" w:rsidRPr="008A2593" w:rsidRDefault="00AE2039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Vasiliadis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Angelo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V. "Common stress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fractures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runners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analysis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." </w:t>
      </w:r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Saudi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Sports Medicine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17.1 (2017): 1.</w:t>
      </w:r>
    </w:p>
    <w:p w:rsidR="00D32CBF" w:rsidRPr="008A2593" w:rsidRDefault="00D32CB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NETO T, 2013 </w:t>
      </w:r>
      <w:proofErr w:type="gram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( link</w:t>
      </w:r>
      <w:proofErr w:type="gram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artigo citado abaixo )</w:t>
      </w:r>
    </w:p>
    <w:p w:rsidR="00D32CBF" w:rsidRPr="008A2593" w:rsidRDefault="00DB6116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="00D32CBF" w:rsidRPr="008A259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researchgate.net/profile/Alexandre_Lopes3/publication/242283449_Prevalencia_de_Dor_Musculo-Esqueletica_em_Corredores_Recreacionais_Portugueses_no_Momento_Antecedente_a_Corrida_Um_Estudo_Transversal/links/0deec51cc66300b14b000000/Prevalencia-de-Dor-Musculo-Esqueletica-em-Corredores-Recreacionais-Portugueses-no-Momento-Antecedente-a-Corrida-Um-Estudo-Transversal.pdf?origin=publication_detail</w:t>
        </w:r>
      </w:hyperlink>
    </w:p>
    <w:p w:rsidR="00D32CBF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D32CBF"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itulo</w:t>
      </w:r>
      <w:proofErr w:type="spellEnd"/>
      <w:r w:rsidR="00D32CBF"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mesmo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C68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caso não de para</w:t>
      </w:r>
      <w:r w:rsidR="00D32CBF"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abrir</w:t>
      </w:r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D32CBF"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2CBF" w:rsidRPr="008A2593">
        <w:rPr>
          <w:rFonts w:ascii="Times New Roman" w:hAnsi="Times New Roman" w:cs="Times New Roman"/>
          <w:sz w:val="24"/>
          <w:szCs w:val="24"/>
        </w:rPr>
        <w:t xml:space="preserve">Prevalência de Dor </w:t>
      </w:r>
      <w:proofErr w:type="spellStart"/>
      <w:r w:rsidR="00D32CBF" w:rsidRPr="008A2593">
        <w:rPr>
          <w:rFonts w:ascii="Times New Roman" w:hAnsi="Times New Roman" w:cs="Times New Roman"/>
          <w:sz w:val="24"/>
          <w:szCs w:val="24"/>
        </w:rPr>
        <w:t>Músculo-Esquelética</w:t>
      </w:r>
      <w:proofErr w:type="spellEnd"/>
      <w:r w:rsidR="00D32CBF" w:rsidRPr="008A2593">
        <w:rPr>
          <w:rFonts w:ascii="Times New Roman" w:hAnsi="Times New Roman" w:cs="Times New Roman"/>
          <w:sz w:val="24"/>
          <w:szCs w:val="24"/>
        </w:rPr>
        <w:t xml:space="preserve"> em</w:t>
      </w:r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Corredores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Recreacionais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Portugueses no</w:t>
      </w:r>
    </w:p>
    <w:p w:rsidR="00D32CBF" w:rsidRPr="008A2593" w:rsidRDefault="00D32CB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Momento Antecedente à Corrida </w:t>
      </w:r>
      <w:proofErr w:type="gramStart"/>
      <w:r w:rsidRPr="008A259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tiago</w:t>
      </w:r>
      <w:proofErr w:type="spellEnd"/>
      <w:proofErr w:type="gramEnd"/>
      <w:r w:rsidRPr="008A2593">
        <w:rPr>
          <w:rFonts w:ascii="Times New Roman" w:hAnsi="Times New Roman" w:cs="Times New Roman"/>
          <w:sz w:val="24"/>
          <w:szCs w:val="24"/>
        </w:rPr>
        <w:t xml:space="preserve"> neto,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alexandre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dias Lopes,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luiz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hespanhol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junior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e lia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jacobsohn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>)</w:t>
      </w:r>
    </w:p>
    <w:p w:rsidR="00D32CBF" w:rsidRPr="00CE2C36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21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1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Hespanhol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1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Junior LC, van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1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Mechelen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1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W,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2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Verhagen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2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E.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2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Health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2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and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2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economic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2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2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burden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2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2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of</w:t>
      </w:r>
      <w:proofErr w:type="spellEnd"/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439">
        <w:rPr>
          <w:rFonts w:ascii="Times New Roman" w:hAnsi="Times New Roman" w:cs="Times New Roman"/>
          <w:sz w:val="24"/>
          <w:szCs w:val="24"/>
          <w:lang w:val="es-419"/>
        </w:rPr>
        <w:t>running-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related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injuries in Dutch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trailrunners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: a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prospective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cohort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study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Pr="008A2593">
        <w:rPr>
          <w:rFonts w:ascii="Times New Roman" w:hAnsi="Times New Roman" w:cs="Times New Roman"/>
          <w:sz w:val="24"/>
          <w:szCs w:val="24"/>
        </w:rPr>
        <w:t xml:space="preserve">Sports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Med</w:t>
      </w:r>
      <w:proofErr w:type="spellEnd"/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>2017;47:367–77.</w:t>
      </w:r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CBF" w:rsidRPr="008A2593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t>Hespanhol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Junior LC, van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Mechelen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Postuma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E, et al. Health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burden</w:t>
      </w:r>
      <w:proofErr w:type="spellEnd"/>
    </w:p>
    <w:p w:rsidR="00D32CBF" w:rsidRPr="00860439" w:rsidRDefault="00D32CBF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of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running-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related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injuries in runners training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for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an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event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: a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prospective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cohort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study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D32CBF" w:rsidRPr="00860439" w:rsidRDefault="00D32CBF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Scand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J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Med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Sci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Sports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gram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2016;26:1091</w:t>
      </w:r>
      <w:proofErr w:type="gramEnd"/>
      <w:r w:rsidRPr="00860439">
        <w:rPr>
          <w:rFonts w:ascii="Times New Roman" w:hAnsi="Times New Roman" w:cs="Times New Roman"/>
          <w:sz w:val="24"/>
          <w:szCs w:val="24"/>
          <w:lang w:val="es-419"/>
        </w:rPr>
        <w:t>–9.</w:t>
      </w: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22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Videbaek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S, Bueno AM, Nielsen RO, et </w:t>
      </w:r>
      <w:r w:rsidR="00080705"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al.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3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Incidence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3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3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of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3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3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runningrelated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3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23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injuries per 1000 h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3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of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3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running in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3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different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4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4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types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4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4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of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4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runner</w:t>
      </w:r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4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s: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24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a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4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systematic</w:t>
      </w:r>
      <w:proofErr w:type="spellEnd"/>
      <w:r w:rsidRPr="00CE2C36">
        <w:rPr>
          <w:rFonts w:ascii="Times New Roman" w:hAnsi="Times New Roman" w:cs="Times New Roman"/>
          <w:sz w:val="24"/>
          <w:szCs w:val="24"/>
          <w:lang w:val="es-419"/>
          <w:rPrChange w:id="24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lang w:val="es-419"/>
          <w:rPrChange w:id="249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review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50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and meta-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51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analysis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52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53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Sports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54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55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Med</w:t>
      </w:r>
      <w:proofErr w:type="spellEnd"/>
      <w:r w:rsidR="00080705" w:rsidRPr="00CE2C36">
        <w:rPr>
          <w:rFonts w:ascii="Times New Roman" w:hAnsi="Times New Roman" w:cs="Times New Roman"/>
          <w:sz w:val="24"/>
          <w:szCs w:val="24"/>
          <w:lang w:val="es-419"/>
          <w:rPrChange w:id="256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. </w:t>
      </w:r>
      <w:r w:rsidRPr="00CE2C36">
        <w:rPr>
          <w:rFonts w:ascii="Times New Roman" w:hAnsi="Times New Roman" w:cs="Times New Roman"/>
          <w:sz w:val="24"/>
          <w:szCs w:val="24"/>
          <w:lang w:val="es-419"/>
          <w:rPrChange w:id="257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  <w:t>2015;45(7):1017–26. doi:10.1007/s40279-015-0333-8.</w:t>
      </w:r>
    </w:p>
    <w:p w:rsidR="00080705" w:rsidRPr="00CE2C36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  <w:rPrChange w:id="258" w:author="Usuário" w:date="2017-12-04T09:53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5D058E" w:rsidRPr="008A2593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5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Macera, CA;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6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Pate, RR; Powell, KE; Jackson,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6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KL;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6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Kendrick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6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, JS;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6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Craven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6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, TE.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Predicting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lowerextremity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2593">
        <w:rPr>
          <w:rFonts w:ascii="Times New Roman" w:hAnsi="Times New Roman" w:cs="Times New Roman"/>
          <w:bCs/>
          <w:sz w:val="24"/>
          <w:szCs w:val="24"/>
        </w:rPr>
        <w:t>injuri</w:t>
      </w:r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es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among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habitual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runners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Arch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Intern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Med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(1989); 149(11): 2565-8.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D058E" w:rsidRPr="008A2593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0439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Van </w:t>
      </w:r>
      <w:proofErr w:type="spellStart"/>
      <w:r w:rsidRPr="00860439">
        <w:rPr>
          <w:rFonts w:ascii="Times New Roman" w:hAnsi="Times New Roman" w:cs="Times New Roman"/>
          <w:bCs/>
          <w:sz w:val="24"/>
          <w:szCs w:val="24"/>
          <w:lang w:val="es-419"/>
        </w:rPr>
        <w:t>Mechelen</w:t>
      </w:r>
      <w:proofErr w:type="spellEnd"/>
      <w:r w:rsidRPr="00860439">
        <w:rPr>
          <w:rFonts w:ascii="Times New Roman" w:hAnsi="Times New Roman" w:cs="Times New Roman"/>
          <w:bCs/>
          <w:sz w:val="24"/>
          <w:szCs w:val="24"/>
          <w:lang w:val="es-419"/>
        </w:rPr>
        <w:t>, W</w:t>
      </w:r>
      <w:r w:rsidR="00080705" w:rsidRPr="00860439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. Running injuries. </w:t>
      </w:r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review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epidemiological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literature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Pr="008A2593">
        <w:rPr>
          <w:rFonts w:ascii="Times New Roman" w:hAnsi="Times New Roman" w:cs="Times New Roman"/>
          <w:bCs/>
          <w:sz w:val="24"/>
          <w:szCs w:val="24"/>
        </w:rPr>
        <w:t>Spor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t s</w:t>
      </w:r>
      <w:proofErr w:type="gramEnd"/>
    </w:p>
    <w:p w:rsidR="005D058E" w:rsidRPr="008A2593" w:rsidRDefault="005D058E" w:rsidP="008A259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lastRenderedPageBreak/>
        <w:t>Med</w:t>
      </w:r>
      <w:proofErr w:type="spell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(1992); 14(5): 320-35.</w:t>
      </w: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26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r w:rsidRPr="008A2593">
        <w:rPr>
          <w:rFonts w:ascii="Times New Roman" w:hAnsi="Times New Roman" w:cs="Times New Roman"/>
          <w:bCs/>
          <w:sz w:val="24"/>
          <w:szCs w:val="24"/>
        </w:rPr>
        <w:t xml:space="preserve">Wen, DY; </w:t>
      </w:r>
      <w:proofErr w:type="spellStart"/>
      <w:r w:rsidRPr="008A2593">
        <w:rPr>
          <w:rFonts w:ascii="Times New Roman" w:hAnsi="Times New Roman" w:cs="Times New Roman"/>
          <w:bCs/>
          <w:sz w:val="24"/>
          <w:szCs w:val="24"/>
        </w:rPr>
        <w:t>Puf</w:t>
      </w:r>
      <w:r w:rsidR="00080705" w:rsidRPr="008A2593">
        <w:rPr>
          <w:rFonts w:ascii="Times New Roman" w:hAnsi="Times New Roman" w:cs="Times New Roman"/>
          <w:bCs/>
          <w:sz w:val="24"/>
          <w:szCs w:val="24"/>
        </w:rPr>
        <w:t>fer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, JC; </w:t>
      </w:r>
      <w:proofErr w:type="spellStart"/>
      <w:r w:rsidR="00080705" w:rsidRPr="008A2593">
        <w:rPr>
          <w:rFonts w:ascii="Times New Roman" w:hAnsi="Times New Roman" w:cs="Times New Roman"/>
          <w:bCs/>
          <w:sz w:val="24"/>
          <w:szCs w:val="24"/>
        </w:rPr>
        <w:t>Schmalzried</w:t>
      </w:r>
      <w:proofErr w:type="spellEnd"/>
      <w:r w:rsidR="00080705" w:rsidRPr="008A2593">
        <w:rPr>
          <w:rFonts w:ascii="Times New Roman" w:hAnsi="Times New Roman" w:cs="Times New Roman"/>
          <w:bCs/>
          <w:sz w:val="24"/>
          <w:szCs w:val="24"/>
        </w:rPr>
        <w:t xml:space="preserve">, TP.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6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Lower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6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6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extremity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alignme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nt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and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risk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of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overuse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7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injuries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in runners.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Med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Sci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Sports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Ex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erc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8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(1997);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9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29(10): 1291-8.</w:t>
      </w:r>
    </w:p>
    <w:p w:rsidR="00080705" w:rsidRPr="00CE2C36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29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29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9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Buist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9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, 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9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I;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9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Bredeweg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9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, SW;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9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Bessem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29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, B; van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0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Mechelen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0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, W;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0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Lemmink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0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, KA;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0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Diercks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0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, RL.</w:t>
      </w: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30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0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Incidence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0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and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0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risk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factors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of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running-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related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injuries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during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1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2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preparation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2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2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for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2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a 4-mile</w:t>
      </w:r>
    </w:p>
    <w:p w:rsidR="005D058E" w:rsidRPr="00CE2C36" w:rsidRDefault="005D058E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32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25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recreati</w:t>
      </w:r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26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onal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27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running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28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event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29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. Br J </w:t>
      </w:r>
      <w:proofErr w:type="spellStart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30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Sports</w:t>
      </w:r>
      <w:proofErr w:type="spellEnd"/>
      <w:r w:rsidR="00080705"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31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32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Med</w:t>
      </w:r>
      <w:proofErr w:type="spellEnd"/>
      <w:r w:rsidRPr="00CE2C36">
        <w:rPr>
          <w:rFonts w:ascii="Times New Roman" w:hAnsi="Times New Roman" w:cs="Times New Roman"/>
          <w:bCs/>
          <w:sz w:val="24"/>
          <w:szCs w:val="24"/>
          <w:lang w:val="es-419"/>
          <w:rPrChange w:id="333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 xml:space="preserve"> (2010); 44(8): 598-604.</w:t>
      </w:r>
    </w:p>
    <w:p w:rsidR="005D058E" w:rsidRPr="00CE2C36" w:rsidRDefault="005D058E" w:rsidP="008A259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  <w:rPrChange w:id="334" w:author="Usuário" w:date="2017-12-04T09:53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</w:pPr>
    </w:p>
    <w:p w:rsidR="005D058E" w:rsidRPr="008A2593" w:rsidRDefault="005D058E" w:rsidP="008A259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>Ferber</w:t>
      </w:r>
      <w:proofErr w:type="spellEnd"/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 xml:space="preserve">, Reed, and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>Shari</w:t>
      </w:r>
      <w:proofErr w:type="spellEnd"/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>Macdonald</w:t>
      </w:r>
      <w:proofErr w:type="spellEnd"/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>. </w:t>
      </w:r>
      <w:r w:rsidRPr="0086043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419"/>
        </w:rPr>
        <w:t xml:space="preserve">Running </w:t>
      </w:r>
      <w:proofErr w:type="spellStart"/>
      <w:r w:rsidRPr="0086043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419"/>
        </w:rPr>
        <w:t>mechanics</w:t>
      </w:r>
      <w:proofErr w:type="spellEnd"/>
      <w:r w:rsidRPr="0086043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419"/>
        </w:rPr>
        <w:t xml:space="preserve"> and </w:t>
      </w:r>
      <w:proofErr w:type="spellStart"/>
      <w:r w:rsidRPr="0086043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419"/>
        </w:rPr>
        <w:t>gait</w:t>
      </w:r>
      <w:proofErr w:type="spellEnd"/>
      <w:r w:rsidRPr="0086043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s-419"/>
        </w:rPr>
        <w:t>analysis</w:t>
      </w:r>
      <w:proofErr w:type="spellEnd"/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 xml:space="preserve">. Human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>Kinetics</w:t>
      </w:r>
      <w:proofErr w:type="spellEnd"/>
      <w:r w:rsidRPr="00860439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</w:rPr>
        <w:t>, 2014.</w:t>
      </w:r>
      <w:r w:rsidRPr="00860439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 </w:t>
      </w:r>
      <w:r w:rsidRPr="008A2593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8A2593">
        <w:rPr>
          <w:rFonts w:ascii="Times New Roman" w:hAnsi="Times New Roman" w:cs="Times New Roman"/>
          <w:bCs/>
          <w:sz w:val="24"/>
          <w:szCs w:val="24"/>
        </w:rPr>
        <w:t>&gt;  (</w:t>
      </w:r>
      <w:proofErr w:type="gramEnd"/>
      <w:r w:rsidRPr="008A2593">
        <w:rPr>
          <w:rFonts w:ascii="Times New Roman" w:hAnsi="Times New Roman" w:cs="Times New Roman"/>
          <w:bCs/>
          <w:sz w:val="24"/>
          <w:szCs w:val="24"/>
        </w:rPr>
        <w:t xml:space="preserve"> link do livro abaixo)</w:t>
      </w:r>
    </w:p>
    <w:p w:rsidR="005D058E" w:rsidRPr="008A2593" w:rsidRDefault="00DB6116" w:rsidP="008A259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="005D058E" w:rsidRPr="008A259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https://books.google.com.br/books?hl=pt-BR&amp;lr=&amp;id=A-MfAwAAQBAJ&amp;oi=fnd&amp;pg=PR1&amp;dq=Ferber+e+Macdonald+2014&amp;ots=cuTHgMinNt&amp;sig=YdWZ4bIawJ92POPtENG8VXodey4</w:t>
        </w:r>
      </w:hyperlink>
    </w:p>
    <w:p w:rsidR="005D058E" w:rsidRPr="008A2593" w:rsidRDefault="00F327B0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93">
        <w:rPr>
          <w:rFonts w:ascii="Times New Roman" w:hAnsi="Times New Roman" w:cs="Times New Roman"/>
          <w:sz w:val="24"/>
          <w:szCs w:val="24"/>
        </w:rPr>
        <w:t xml:space="preserve">Chang WL,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Shih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YF, Chen WY.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injuries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ING Ta</w:t>
      </w:r>
      <w:r w:rsidR="00080705" w:rsidRPr="008A2593">
        <w:rPr>
          <w:rFonts w:ascii="Times New Roman" w:hAnsi="Times New Roman" w:cs="Times New Roman"/>
          <w:sz w:val="24"/>
          <w:szCs w:val="24"/>
        </w:rPr>
        <w:t xml:space="preserve">ipei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Marathon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Phys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705" w:rsidRPr="008A2593">
        <w:rPr>
          <w:rFonts w:ascii="Times New Roman" w:hAnsi="Times New Roman" w:cs="Times New Roman"/>
          <w:sz w:val="24"/>
          <w:szCs w:val="24"/>
        </w:rPr>
        <w:t>Ther</w:t>
      </w:r>
      <w:proofErr w:type="spellEnd"/>
      <w:r w:rsidR="00080705" w:rsidRPr="008A2593">
        <w:rPr>
          <w:rFonts w:ascii="Times New Roman" w:hAnsi="Times New Roman" w:cs="Times New Roman"/>
          <w:sz w:val="24"/>
          <w:szCs w:val="24"/>
        </w:rPr>
        <w:t xml:space="preserve"> Sport. </w:t>
      </w:r>
      <w:r w:rsidRPr="008A2593">
        <w:rPr>
          <w:rFonts w:ascii="Times New Roman" w:hAnsi="Times New Roman" w:cs="Times New Roman"/>
          <w:sz w:val="24"/>
          <w:szCs w:val="24"/>
        </w:rPr>
        <w:t>2012;13:170–4.</w:t>
      </w:r>
    </w:p>
    <w:p w:rsidR="00080705" w:rsidRPr="008A2593" w:rsidRDefault="00080705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58E" w:rsidRPr="008A2593" w:rsidRDefault="00F327B0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Hespanhol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Junior Luiz Carlos, et al. "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Lower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limb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alignment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characteristics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associated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running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injuries in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runners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Prospective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cohort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study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." 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European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sport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science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16.8 (2016): 1137-1144.</w:t>
      </w:r>
    </w:p>
    <w:p w:rsidR="00F327B0" w:rsidRPr="008A2593" w:rsidRDefault="00F327B0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593">
        <w:rPr>
          <w:rFonts w:ascii="Times New Roman" w:hAnsi="Times New Roman" w:cs="Times New Roman"/>
          <w:sz w:val="24"/>
          <w:szCs w:val="24"/>
        </w:rPr>
        <w:t>Bredeweg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SW,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Zijlstra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Bessem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B, et al. The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effectiveness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259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2593">
        <w:rPr>
          <w:rFonts w:ascii="Times New Roman" w:hAnsi="Times New Roman" w:cs="Times New Roman"/>
          <w:sz w:val="24"/>
          <w:szCs w:val="24"/>
        </w:rPr>
        <w:t>preconditioning</w:t>
      </w:r>
      <w:proofErr w:type="spellEnd"/>
    </w:p>
    <w:p w:rsidR="00F327B0" w:rsidRPr="00860439" w:rsidRDefault="00F327B0" w:rsidP="008A259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programme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on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preventing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running-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related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injuries in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novice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runners: a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randomised</w:t>
      </w:r>
      <w:proofErr w:type="spellEnd"/>
    </w:p>
    <w:p w:rsidR="00D32CBF" w:rsidRPr="00860439" w:rsidRDefault="00F327B0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controlled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trial. Br J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Sports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Med</w:t>
      </w:r>
      <w:proofErr w:type="spellEnd"/>
      <w:r w:rsidRPr="00860439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gramStart"/>
      <w:r w:rsidRPr="00860439">
        <w:rPr>
          <w:rFonts w:ascii="Times New Roman" w:hAnsi="Times New Roman" w:cs="Times New Roman"/>
          <w:sz w:val="24"/>
          <w:szCs w:val="24"/>
          <w:lang w:val="es-419"/>
        </w:rPr>
        <w:t>2012;46:865</w:t>
      </w:r>
      <w:proofErr w:type="gramEnd"/>
      <w:r w:rsidRPr="00860439">
        <w:rPr>
          <w:rFonts w:ascii="Times New Roman" w:hAnsi="Times New Roman" w:cs="Times New Roman"/>
          <w:sz w:val="24"/>
          <w:szCs w:val="24"/>
          <w:lang w:val="es-419"/>
        </w:rPr>
        <w:t>–70.</w:t>
      </w:r>
    </w:p>
    <w:p w:rsidR="00080705" w:rsidRPr="008A2593" w:rsidRDefault="00080705" w:rsidP="008A25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35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Hespanhol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36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,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37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Luiz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38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Carlos,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39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Willem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0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van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1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Mechelen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, and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Evert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4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5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Verhagen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6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. "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7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Effectiveness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8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49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of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0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online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1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tailored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advice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4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5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to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6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7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prevent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8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running-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59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related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0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injuries and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1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promote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preventive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4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5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behaviour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6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in Dutch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7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trail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8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runners: a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69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pragmatic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70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71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randomised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72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</w:t>
      </w:r>
      <w:proofErr w:type="spellStart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73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>controlled</w:t>
      </w:r>
      <w:proofErr w:type="spellEnd"/>
      <w:r w:rsidRPr="00CE2C36">
        <w:rPr>
          <w:rFonts w:ascii="Times New Roman" w:hAnsi="Times New Roman" w:cs="Times New Roman"/>
          <w:sz w:val="24"/>
          <w:szCs w:val="24"/>
          <w:shd w:val="clear" w:color="auto" w:fill="FFFFFF"/>
          <w:lang w:val="es-419"/>
          <w:rPrChange w:id="374" w:author="Usuário" w:date="2017-12-04T09:53:00Z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</w:rPrChange>
        </w:rPr>
        <w:t xml:space="preserve"> trial." 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Br</w:t>
      </w:r>
      <w:proofErr w:type="spellEnd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J Sports </w:t>
      </w:r>
      <w:proofErr w:type="spellStart"/>
      <w:r w:rsidRPr="008A259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Med</w:t>
      </w:r>
      <w:proofErr w:type="spellEnd"/>
      <w:r w:rsidRPr="008A2593">
        <w:rPr>
          <w:rFonts w:ascii="Times New Roman" w:hAnsi="Times New Roman" w:cs="Times New Roman"/>
          <w:sz w:val="24"/>
          <w:szCs w:val="24"/>
          <w:shd w:val="clear" w:color="auto" w:fill="FFFFFF"/>
        </w:rPr>
        <w:t> (2017): bjsports-2016.</w:t>
      </w:r>
    </w:p>
    <w:tbl>
      <w:tblPr>
        <w:tblW w:w="6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4"/>
        <w:gridCol w:w="156"/>
      </w:tblGrid>
      <w:tr w:rsidR="00080705" w:rsidRPr="008A2593" w:rsidTr="00080705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F327B0" w:rsidRPr="00F327B0" w:rsidRDefault="00F327B0" w:rsidP="008A259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80705" w:rsidRPr="008A2593" w:rsidTr="00080705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327B0" w:rsidRPr="00F327B0" w:rsidRDefault="00F327B0" w:rsidP="008A259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327B0" w:rsidRPr="00F327B0" w:rsidTr="00080705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</w:tcPr>
          <w:p w:rsidR="00F327B0" w:rsidRPr="00F327B0" w:rsidRDefault="00F327B0" w:rsidP="008A259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F327B0" w:rsidRPr="00F327B0" w:rsidRDefault="00F327B0" w:rsidP="008A259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pt-BR"/>
              </w:rPr>
            </w:pPr>
          </w:p>
        </w:tc>
      </w:tr>
    </w:tbl>
    <w:p w:rsidR="00F327B0" w:rsidRPr="008A2593" w:rsidRDefault="00F327B0" w:rsidP="008A2593">
      <w:pPr>
        <w:spacing w:line="276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sectPr w:rsidR="00F327B0" w:rsidRPr="008A2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uário">
    <w15:presenceInfo w15:providerId="None" w15:userId="Usuá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28"/>
    <w:rsid w:val="00080705"/>
    <w:rsid w:val="00080BFF"/>
    <w:rsid w:val="000E2128"/>
    <w:rsid w:val="0017072F"/>
    <w:rsid w:val="00190F4B"/>
    <w:rsid w:val="001D5ED5"/>
    <w:rsid w:val="003310F2"/>
    <w:rsid w:val="0037761A"/>
    <w:rsid w:val="003F4C43"/>
    <w:rsid w:val="00446EDA"/>
    <w:rsid w:val="004A4C72"/>
    <w:rsid w:val="005D058E"/>
    <w:rsid w:val="00602762"/>
    <w:rsid w:val="00660C16"/>
    <w:rsid w:val="00686233"/>
    <w:rsid w:val="00710D5C"/>
    <w:rsid w:val="00740F58"/>
    <w:rsid w:val="007427FF"/>
    <w:rsid w:val="00860439"/>
    <w:rsid w:val="008A2593"/>
    <w:rsid w:val="008C7CAD"/>
    <w:rsid w:val="00907518"/>
    <w:rsid w:val="00911617"/>
    <w:rsid w:val="009247D5"/>
    <w:rsid w:val="009C186C"/>
    <w:rsid w:val="009E37C7"/>
    <w:rsid w:val="009E4620"/>
    <w:rsid w:val="00A52C2F"/>
    <w:rsid w:val="00A63E64"/>
    <w:rsid w:val="00A73E18"/>
    <w:rsid w:val="00AC6A9A"/>
    <w:rsid w:val="00AE2039"/>
    <w:rsid w:val="00AF2F00"/>
    <w:rsid w:val="00B264D1"/>
    <w:rsid w:val="00B51F3F"/>
    <w:rsid w:val="00B52DC7"/>
    <w:rsid w:val="00B876BB"/>
    <w:rsid w:val="00CC682D"/>
    <w:rsid w:val="00CE2C36"/>
    <w:rsid w:val="00D32CBF"/>
    <w:rsid w:val="00D86BA5"/>
    <w:rsid w:val="00D97728"/>
    <w:rsid w:val="00DB6116"/>
    <w:rsid w:val="00DD22D6"/>
    <w:rsid w:val="00E31514"/>
    <w:rsid w:val="00E42717"/>
    <w:rsid w:val="00F327B0"/>
    <w:rsid w:val="00FD1950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DA65"/>
  <w15:chartTrackingRefBased/>
  <w15:docId w15:val="{C3F0D284-BDD5-42C5-B4F5-72B62411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7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203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2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2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m.br/books?hl=pt-BR&amp;lr=&amp;id=A-MfAwAAQBAJ&amp;oi=fnd&amp;pg=PR1&amp;dq=Ferber+e+Macdonald+2014&amp;ots=cuTHgMinNt&amp;sig=YdWZ4bIawJ92POPtENG8VXodey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Alexandre_Lopes3/publication/242283449_Prevalencia_de_Dor_Musculo-Esqueletica_em_Corredores_Recreacionais_Portugueses_no_Momento_Antecedente_a_Corrida_Um_Estudo_Transversal/links/0deec51cc66300b14b000000/Prevalencia-de-Dor-Musculo-Esqueletica-em-Corredores-Recreacionais-Portugueses-no-Momento-Antecedente-a-Corrida-Um-Estudo-Transversal.pdf?origin=publication_detail" TargetMode="External"/><Relationship Id="rId5" Type="http://schemas.openxmlformats.org/officeDocument/2006/relationships/hyperlink" Target="https://www.cdc.gov/nchs/fastats/leading-causes-ofdeat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x.doi.org/10.1136/bjsports-2016-096822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2016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Usuário</cp:lastModifiedBy>
  <cp:revision>3</cp:revision>
  <dcterms:created xsi:type="dcterms:W3CDTF">2017-12-04T11:52:00Z</dcterms:created>
  <dcterms:modified xsi:type="dcterms:W3CDTF">2017-12-04T13:12:00Z</dcterms:modified>
</cp:coreProperties>
</file>